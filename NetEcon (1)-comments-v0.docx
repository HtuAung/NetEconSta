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E79CC" w:rsidRDefault="00A062B7" w14:paraId="5A3CAB28" w14:textId="77777777">
      <w:pPr>
        <w:pStyle w:val="Heading1"/>
        <w:spacing w:before="60"/>
      </w:pPr>
      <w:r>
        <w:rPr>
          <w:color w:val="010101"/>
          <w:w w:val="95"/>
        </w:rPr>
        <w:t>United</w:t>
      </w:r>
      <w:r>
        <w:rPr>
          <w:color w:val="010101"/>
          <w:spacing w:val="23"/>
          <w:w w:val="95"/>
        </w:rPr>
        <w:t xml:space="preserve"> </w:t>
      </w:r>
      <w:r>
        <w:rPr>
          <w:color w:val="010101"/>
          <w:w w:val="95"/>
        </w:rPr>
        <w:t>Nations</w:t>
      </w:r>
      <w:r>
        <w:rPr>
          <w:color w:val="010101"/>
          <w:spacing w:val="18"/>
          <w:w w:val="95"/>
        </w:rPr>
        <w:t xml:space="preserve"> </w:t>
      </w:r>
      <w:r>
        <w:rPr>
          <w:color w:val="010101"/>
          <w:w w:val="95"/>
        </w:rPr>
        <w:t>Network</w:t>
      </w:r>
      <w:r>
        <w:rPr>
          <w:color w:val="010101"/>
          <w:spacing w:val="20"/>
          <w:w w:val="95"/>
        </w:rPr>
        <w:t xml:space="preserve"> </w:t>
      </w:r>
      <w:r>
        <w:rPr>
          <w:color w:val="010101"/>
          <w:w w:val="95"/>
        </w:rPr>
        <w:t>of</w:t>
      </w:r>
      <w:r>
        <w:rPr>
          <w:color w:val="010101"/>
          <w:spacing w:val="-1"/>
          <w:w w:val="95"/>
        </w:rPr>
        <w:t xml:space="preserve"> </w:t>
      </w:r>
      <w:r>
        <w:rPr>
          <w:color w:val="010101"/>
          <w:w w:val="95"/>
        </w:rPr>
        <w:t>Economic</w:t>
      </w:r>
      <w:r>
        <w:rPr>
          <w:color w:val="010101"/>
          <w:spacing w:val="35"/>
          <w:w w:val="95"/>
        </w:rPr>
        <w:t xml:space="preserve"> </w:t>
      </w:r>
      <w:r>
        <w:rPr>
          <w:color w:val="010101"/>
          <w:w w:val="95"/>
        </w:rPr>
        <w:t>Statisticians</w:t>
      </w:r>
    </w:p>
    <w:p w:rsidR="007E79CC" w:rsidRDefault="00A323FB" w14:paraId="5A3CAB29" w14:textId="77777777">
      <w:pPr>
        <w:pStyle w:val="BodyText"/>
        <w:spacing w:before="10"/>
        <w:rPr>
          <w:b/>
          <w:sz w:val="10"/>
        </w:rPr>
      </w:pPr>
      <w:r>
        <w:pict w14:anchorId="5A3CAB8A">
          <v:group id="docshapegroup1" style="position:absolute;margin-left:40.2pt;margin-top:7.5pt;width:533.55pt;height:1.6pt;z-index:-15728640;mso-wrap-distance-left:0;mso-wrap-distance-right:0;mso-position-horizontal-relative:page" coordsize="10671,32" coordorigin="804,150" o:spid="_x0000_s1071">
            <v:line id="_x0000_s1073" style="position:absolute" strokecolor="#e4e8ef" strokeweight=".84pt" from="804,159" to="11474,159">
              <v:stroke dashstyle="1 1"/>
            </v:line>
            <v:rect id="docshape2" style="position:absolute;left:804;top:150;width:7604;height:32" o:spid="_x0000_s1072" fillcolor="#5b91e4" stroked="f"/>
            <w10:wrap type="topAndBottom" anchorx="page"/>
          </v:group>
        </w:pict>
      </w:r>
      <w:r w:rsidR="00A062B7">
        <w:rPr>
          <w:noProof/>
        </w:rPr>
        <w:drawing>
          <wp:anchor distT="0" distB="0" distL="0" distR="0" simplePos="0" relativeHeight="251659264" behindDoc="0" locked="0" layoutInCell="1" allowOverlap="1" wp14:anchorId="5A3CAB8B" wp14:editId="5A3CAB8C">
            <wp:simplePos x="0" y="0"/>
            <wp:positionH relativeFrom="page">
              <wp:posOffset>510540</wp:posOffset>
            </wp:positionH>
            <wp:positionV relativeFrom="paragraph">
              <wp:posOffset>294978</wp:posOffset>
            </wp:positionV>
            <wp:extent cx="6811356" cy="29843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1356" cy="2984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9CC" w:rsidRDefault="007E79CC" w14:paraId="5A3CAB2A" w14:textId="77777777">
      <w:pPr>
        <w:pStyle w:val="BodyText"/>
        <w:spacing w:before="6"/>
        <w:rPr>
          <w:b/>
          <w:sz w:val="22"/>
        </w:rPr>
      </w:pPr>
    </w:p>
    <w:p w:rsidR="007E79CC" w:rsidRDefault="007E79CC" w14:paraId="5A3CAB2B" w14:textId="77777777">
      <w:pPr>
        <w:pStyle w:val="BodyText"/>
        <w:spacing w:before="2"/>
        <w:rPr>
          <w:b/>
          <w:sz w:val="38"/>
        </w:rPr>
      </w:pPr>
    </w:p>
    <w:p w:rsidR="007E79CC" w:rsidRDefault="00A062B7" w14:paraId="5A3CAB2C" w14:textId="77777777">
      <w:pPr>
        <w:pStyle w:val="Heading2"/>
      </w:pPr>
      <w:r>
        <w:rPr>
          <w:color w:val="010101"/>
        </w:rPr>
        <w:t>Purpose</w:t>
      </w:r>
    </w:p>
    <w:p w:rsidR="007E79CC" w:rsidRDefault="00A323FB" w14:paraId="5A3CAB2D" w14:textId="77777777">
      <w:pPr>
        <w:pStyle w:val="BodyText"/>
        <w:spacing w:before="1"/>
        <w:rPr>
          <w:b/>
          <w:sz w:val="8"/>
        </w:rPr>
      </w:pPr>
      <w:r>
        <w:pict w14:anchorId="5A3CAB8D">
          <v:group id="docshapegroup3" style="position:absolute;margin-left:40.2pt;margin-top:5.9pt;width:533.55pt;height:1.6pt;z-index:-15727616;mso-wrap-distance-left:0;mso-wrap-distance-right:0;mso-position-horizontal-relative:page" coordsize="10671,32" coordorigin="804,118" o:spid="_x0000_s1068">
            <v:line id="_x0000_s1070" style="position:absolute" strokecolor="#e4e8ef" strokeweight=".84pt" from="804,126" to="11474,126">
              <v:stroke dashstyle="1 1"/>
            </v:line>
            <v:rect id="docshape4" style="position:absolute;left:804;top:117;width:1174;height:32" o:spid="_x0000_s1069" fillcolor="#5b91e4" stroked="f"/>
            <w10:wrap type="topAndBottom" anchorx="page"/>
          </v:group>
        </w:pict>
      </w:r>
    </w:p>
    <w:p w:rsidR="007E79CC" w:rsidRDefault="00A062B7" w14:paraId="5A3CAB2E" w14:textId="77777777">
      <w:pPr>
        <w:pStyle w:val="BodyText"/>
        <w:spacing w:before="148" w:line="331" w:lineRule="auto"/>
        <w:ind w:left="264" w:right="228" w:hanging="2"/>
      </w:pPr>
      <w:r>
        <w:rPr>
          <w:color w:val="010101"/>
        </w:rPr>
        <w:t>The fifty-second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session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of the Statistical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Commission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approved the recommendation of the Friends of the Chair Group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on</w:t>
      </w:r>
      <w:r>
        <w:rPr>
          <w:color w:val="010101"/>
          <w:spacing w:val="-50"/>
        </w:rPr>
        <w:t xml:space="preserve"> </w:t>
      </w:r>
      <w:r>
        <w:rPr>
          <w:color w:val="010101"/>
        </w:rPr>
        <w:t>economic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statistics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to establish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a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new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United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Nations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Network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Economic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Statisticians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(Network)</w:t>
      </w:r>
      <w:r>
        <w:rPr>
          <w:color w:val="010101"/>
          <w:spacing w:val="22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facilitate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networking,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coordination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and communication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on new innovations,</w:t>
      </w:r>
      <w:r>
        <w:rPr>
          <w:color w:val="010101"/>
          <w:spacing w:val="52"/>
        </w:rPr>
        <w:t xml:space="preserve"> </w:t>
      </w:r>
      <w:r>
        <w:rPr>
          <w:color w:val="010101"/>
        </w:rPr>
        <w:t>experiments</w:t>
      </w:r>
      <w:r>
        <w:rPr>
          <w:color w:val="010101"/>
          <w:spacing w:val="53"/>
        </w:rPr>
        <w:t xml:space="preserve"> </w:t>
      </w:r>
      <w:r>
        <w:rPr>
          <w:color w:val="010101"/>
        </w:rPr>
        <w:t>and best practices</w:t>
      </w:r>
      <w:r>
        <w:rPr>
          <w:color w:val="010101"/>
          <w:spacing w:val="53"/>
        </w:rPr>
        <w:t xml:space="preserve"> </w:t>
      </w:r>
      <w:r>
        <w:rPr>
          <w:color w:val="010101"/>
        </w:rPr>
        <w:t>for the purpose</w:t>
      </w:r>
      <w:r>
        <w:rPr>
          <w:color w:val="010101"/>
          <w:spacing w:val="53"/>
        </w:rPr>
        <w:t xml:space="preserve"> </w:t>
      </w:r>
      <w:r>
        <w:rPr>
          <w:color w:val="010101"/>
        </w:rPr>
        <w:t>of making progress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on priorities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to keep economic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statistics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relevant, requested</w:t>
      </w:r>
      <w:r>
        <w:rPr>
          <w:color w:val="010101"/>
          <w:spacing w:val="52"/>
        </w:rPr>
        <w:t xml:space="preserve"> </w:t>
      </w:r>
      <w:r>
        <w:rPr>
          <w:color w:val="010101"/>
        </w:rPr>
        <w:t>that its mandate</w:t>
      </w:r>
      <w:r>
        <w:rPr>
          <w:color w:val="010101"/>
          <w:spacing w:val="53"/>
        </w:rPr>
        <w:t xml:space="preserve"> </w:t>
      </w:r>
      <w:r>
        <w:rPr>
          <w:color w:val="010101"/>
        </w:rPr>
        <w:t>be clearly defined and provide a transparent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and collaborative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horizontal coordination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mechanism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for all existing groups, and recognized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the need for the network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economic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statisticians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to coordinate with other statistical committees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and groups, as appropriate,</w:t>
      </w:r>
      <w:r>
        <w:rPr>
          <w:color w:val="010101"/>
          <w:spacing w:val="52"/>
        </w:rPr>
        <w:t xml:space="preserve"> </w:t>
      </w:r>
      <w:r>
        <w:rPr>
          <w:color w:val="010101"/>
        </w:rPr>
        <w:t>for the purpose of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measuring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multidimensional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relationships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between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economy,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environment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society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2030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Agenda.</w:t>
      </w:r>
    </w:p>
    <w:p w:rsidR="007E79CC" w:rsidRDefault="00A062B7" w14:paraId="5A3CAB2F" w14:textId="77777777">
      <w:pPr>
        <w:pStyle w:val="BodyText"/>
        <w:spacing w:before="143" w:line="331" w:lineRule="auto"/>
        <w:ind w:left="264" w:right="359" w:hanging="1"/>
      </w:pPr>
      <w:r>
        <w:rPr>
          <w:color w:val="010101"/>
        </w:rPr>
        <w:t>Specifically,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the work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program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of the Network</w:t>
      </w:r>
      <w:r>
        <w:rPr>
          <w:color w:val="010101"/>
          <w:spacing w:val="52"/>
        </w:rPr>
        <w:t xml:space="preserve"> </w:t>
      </w:r>
      <w:r>
        <w:rPr>
          <w:color w:val="010101"/>
        </w:rPr>
        <w:t>will build on the endorsed</w:t>
      </w:r>
      <w:r>
        <w:rPr>
          <w:color w:val="010101"/>
          <w:spacing w:val="53"/>
        </w:rPr>
        <w:t xml:space="preserve"> </w:t>
      </w:r>
      <w:r>
        <w:rPr>
          <w:color w:val="010101"/>
        </w:rPr>
        <w:t>recommendations of the Friends of the Chair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Group on Economic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Statistics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for an agile and more responsive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system of economic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statistics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based on four thematic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workstreams</w:t>
      </w:r>
      <w:r>
        <w:rPr>
          <w:color w:val="333333"/>
        </w:rPr>
        <w:t>:</w:t>
      </w:r>
      <w:r>
        <w:rPr>
          <w:color w:val="333333"/>
          <w:spacing w:val="-4"/>
        </w:rPr>
        <w:t xml:space="preserve"> </w:t>
      </w:r>
      <w:r>
        <w:rPr>
          <w:color w:val="010101"/>
        </w:rPr>
        <w:t>(a)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networking</w:t>
      </w:r>
      <w:r>
        <w:rPr>
          <w:color w:val="333333"/>
        </w:rPr>
        <w:t>:</w:t>
      </w:r>
      <w:r>
        <w:rPr>
          <w:color w:val="333333"/>
          <w:spacing w:val="1"/>
        </w:rPr>
        <w:t xml:space="preserve"> </w:t>
      </w:r>
      <w:r>
        <w:rPr>
          <w:color w:val="010101"/>
        </w:rPr>
        <w:t>collaboration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user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consultation</w:t>
      </w:r>
      <w:r>
        <w:rPr>
          <w:color w:val="333333"/>
        </w:rPr>
        <w:t>;</w:t>
      </w:r>
      <w:r>
        <w:rPr>
          <w:color w:val="333333"/>
          <w:spacing w:val="-3"/>
        </w:rPr>
        <w:t xml:space="preserve"> </w:t>
      </w:r>
      <w:r>
        <w:rPr>
          <w:color w:val="010101"/>
        </w:rPr>
        <w:t>(b)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transforming</w:t>
      </w:r>
      <w:r>
        <w:rPr>
          <w:color w:val="010101"/>
          <w:spacing w:val="45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challenging</w:t>
      </w:r>
      <w:r>
        <w:rPr>
          <w:color w:val="010101"/>
          <w:spacing w:val="34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system</w:t>
      </w:r>
      <w:r>
        <w:rPr>
          <w:color w:val="333333"/>
        </w:rPr>
        <w:t>:</w:t>
      </w:r>
      <w:r>
        <w:rPr>
          <w:color w:val="333333"/>
          <w:spacing w:val="4"/>
        </w:rPr>
        <w:t xml:space="preserve"> </w:t>
      </w:r>
      <w:r>
        <w:rPr>
          <w:color w:val="010101"/>
        </w:rPr>
        <w:t>statistical</w:t>
      </w:r>
      <w:r>
        <w:rPr>
          <w:color w:val="010101"/>
          <w:spacing w:val="1"/>
        </w:rPr>
        <w:t xml:space="preserve"> </w:t>
      </w:r>
      <w:r>
        <w:rPr>
          <w:color w:val="010101"/>
          <w:spacing w:val="-1"/>
          <w:w w:val="105"/>
        </w:rPr>
        <w:t xml:space="preserve">infrastructure and operations, and data solutions; (c) enabling: institutional arrangements and governance; </w:t>
      </w:r>
      <w:r>
        <w:rPr>
          <w:color w:val="010101"/>
          <w:w w:val="105"/>
        </w:rPr>
        <w:t>and (d)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experimenting,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integrating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and documenting:</w:t>
      </w:r>
      <w:r>
        <w:rPr>
          <w:color w:val="010101"/>
          <w:spacing w:val="12"/>
          <w:w w:val="105"/>
        </w:rPr>
        <w:t xml:space="preserve"> </w:t>
      </w:r>
      <w:r>
        <w:rPr>
          <w:color w:val="010101"/>
          <w:w w:val="105"/>
        </w:rPr>
        <w:t>statistical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framework</w:t>
      </w:r>
      <w:r>
        <w:rPr>
          <w:color w:val="010101"/>
          <w:spacing w:val="11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methods</w:t>
      </w:r>
      <w:r>
        <w:rPr>
          <w:color w:val="333333"/>
          <w:w w:val="105"/>
        </w:rPr>
        <w:t>.</w:t>
      </w:r>
    </w:p>
    <w:p w:rsidR="007E79CC" w:rsidRDefault="00A062B7" w14:paraId="5A3CAB30" w14:textId="2E4555B1">
      <w:pPr>
        <w:pStyle w:val="BodyText"/>
        <w:spacing w:before="150" w:line="328" w:lineRule="auto"/>
        <w:ind w:left="264" w:right="150" w:hanging="2"/>
        <w:jc w:val="both"/>
        <w:rPr>
          <w:color w:val="333333"/>
        </w:rPr>
      </w:pPr>
      <w:r>
        <w:rPr>
          <w:color w:val="010101"/>
        </w:rPr>
        <w:t>The task teams of the Network will work agilely in sprints of short duration to complete a series of a set amount of work and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deliverables for the thematic workstreams of its work program</w:t>
      </w:r>
      <w:r>
        <w:rPr>
          <w:color w:val="333333"/>
        </w:rPr>
        <w:t xml:space="preserve">. </w:t>
      </w:r>
      <w:r>
        <w:rPr>
          <w:color w:val="010101"/>
        </w:rPr>
        <w:t>The short and intense life cycle of these sprints ensures that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momentum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is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sustained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meet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clear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objectives</w:t>
      </w:r>
      <w:r>
        <w:rPr>
          <w:color w:val="333333"/>
        </w:rPr>
        <w:t>.</w:t>
      </w:r>
    </w:p>
    <w:p w:rsidR="00863581" w:rsidRDefault="00863581" w14:paraId="34F52B56" w14:textId="3C8C5962">
      <w:pPr>
        <w:pStyle w:val="BodyText"/>
        <w:spacing w:before="150" w:line="328" w:lineRule="auto"/>
        <w:ind w:left="264" w:right="150" w:hanging="2"/>
        <w:jc w:val="both"/>
      </w:pPr>
    </w:p>
    <w:p w:rsidRPr="00DD4351" w:rsidR="00863581" w:rsidP="3933199B" w:rsidRDefault="00863581" w14:paraId="176F28CA" w14:textId="19E6D056">
      <w:pPr>
        <w:ind w:left="262"/>
        <w:rPr>
          <w:b/>
          <w:bCs/>
        </w:rPr>
      </w:pPr>
      <w:r w:rsidRPr="3933199B">
        <w:rPr>
          <w:b/>
          <w:bCs/>
        </w:rPr>
        <w:t>Year organized</w:t>
      </w:r>
      <w:commentRangeStart w:id="0"/>
      <w:commentRangeEnd w:id="0"/>
      <w:r>
        <w:rPr>
          <w:rStyle w:val="CommentReference"/>
        </w:rPr>
        <w:commentReference w:id="0"/>
      </w:r>
    </w:p>
    <w:p w:rsidR="00863581" w:rsidP="3933199B" w:rsidRDefault="00863581" w14:paraId="1E7C856E" w14:textId="77777777">
      <w:pPr>
        <w:ind w:left="262"/>
      </w:pPr>
      <w:r>
        <w:t>2021</w:t>
      </w:r>
    </w:p>
    <w:p w:rsidR="00863581" w:rsidRDefault="00863581" w14:paraId="6F4DE7F4" w14:textId="77777777">
      <w:pPr>
        <w:pStyle w:val="BodyText"/>
        <w:spacing w:before="150" w:line="328" w:lineRule="auto"/>
        <w:ind w:left="264" w:right="150" w:hanging="2"/>
        <w:jc w:val="both"/>
      </w:pPr>
    </w:p>
    <w:p w:rsidR="007E79CC" w:rsidRDefault="007E79CC" w14:paraId="5A3CAB31" w14:textId="77777777">
      <w:pPr>
        <w:pStyle w:val="BodyText"/>
        <w:spacing w:before="7"/>
        <w:rPr>
          <w:sz w:val="26"/>
        </w:rPr>
      </w:pPr>
    </w:p>
    <w:p w:rsidR="007E79CC" w:rsidRDefault="00A062B7" w14:paraId="5A3CAB32" w14:textId="77777777">
      <w:pPr>
        <w:pStyle w:val="Heading2"/>
      </w:pPr>
      <w:commentRangeStart w:id="1"/>
      <w:commentRangeStart w:id="1504788508"/>
      <w:r w:rsidRPr="63C243A9" w:rsidR="5589715C">
        <w:rPr>
          <w:color w:val="010101"/>
        </w:rPr>
        <w:t>Participants</w:t>
      </w:r>
      <w:commentRangeEnd w:id="1"/>
      <w:r>
        <w:rPr>
          <w:rStyle w:val="CommentReference"/>
        </w:rPr>
        <w:commentReference w:id="1"/>
      </w:r>
      <w:commentRangeEnd w:id="1504788508"/>
      <w:r>
        <w:rPr>
          <w:rStyle w:val="CommentReference"/>
        </w:rPr>
        <w:commentReference w:id="1504788508"/>
      </w:r>
    </w:p>
    <w:p w:rsidR="007E79CC" w:rsidRDefault="00A323FB" w14:paraId="5A3CAB33" w14:textId="77777777">
      <w:pPr>
        <w:pStyle w:val="BodyText"/>
        <w:spacing w:before="10"/>
        <w:rPr>
          <w:b/>
          <w:sz w:val="7"/>
        </w:rPr>
      </w:pPr>
      <w:r>
        <w:pict w14:anchorId="5A3CAB8E">
          <v:group id="docshapegroup5" style="position:absolute;margin-left:40.2pt;margin-top:5.8pt;width:533.55pt;height:1.6pt;z-index:-15727104;mso-wrap-distance-left:0;mso-wrap-distance-right:0;mso-position-horizontal-relative:page" coordsize="10671,32" coordorigin="804,116" o:spid="_x0000_s1065">
            <v:line id="_x0000_s1067" style="position:absolute" strokecolor="#e4e8ef" strokeweight=".84pt" from="804,124" to="11474,124">
              <v:stroke dashstyle="1 1"/>
            </v:line>
            <v:rect id="docshape6" style="position:absolute;left:804;top:116;width:1654;height:32" o:spid="_x0000_s1066" fillcolor="#5b91e4" stroked="f"/>
            <w10:wrap type="topAndBottom" anchorx="page"/>
          </v:group>
        </w:pict>
      </w:r>
    </w:p>
    <w:p w:rsidR="007E79CC" w:rsidRDefault="00A062B7" w14:paraId="5A3CAB34" w14:textId="22695278">
      <w:pPr>
        <w:pStyle w:val="BodyText"/>
        <w:spacing w:before="154" w:line="328" w:lineRule="auto"/>
        <w:ind w:left="266" w:right="228" w:hanging="3"/>
      </w:pPr>
      <w:r>
        <w:rPr>
          <w:color w:val="010101"/>
        </w:rPr>
        <w:t>Senior</w:t>
      </w:r>
      <w:r>
        <w:rPr>
          <w:color w:val="010101"/>
          <w:spacing w:val="52"/>
        </w:rPr>
        <w:t xml:space="preserve"> </w:t>
      </w:r>
      <w:r>
        <w:rPr>
          <w:color w:val="010101"/>
        </w:rPr>
        <w:t>statisticians</w:t>
      </w:r>
      <w:r>
        <w:rPr>
          <w:color w:val="010101"/>
          <w:spacing w:val="53"/>
        </w:rPr>
        <w:t xml:space="preserve"> </w:t>
      </w:r>
      <w:r>
        <w:rPr>
          <w:color w:val="010101"/>
        </w:rPr>
        <w:t>from NSOs</w:t>
      </w:r>
      <w:r>
        <w:rPr>
          <w:color w:val="010101"/>
          <w:spacing w:val="53"/>
        </w:rPr>
        <w:t xml:space="preserve"> </w:t>
      </w:r>
      <w:r>
        <w:rPr>
          <w:color w:val="010101"/>
        </w:rPr>
        <w:t xml:space="preserve">and international </w:t>
      </w:r>
      <w:r w:rsidR="00093BFD">
        <w:rPr>
          <w:color w:val="010101"/>
        </w:rPr>
        <w:t>organizations</w:t>
      </w:r>
      <w:r>
        <w:rPr>
          <w:color w:val="333333"/>
        </w:rPr>
        <w:t xml:space="preserve">. </w:t>
      </w:r>
      <w:r>
        <w:rPr>
          <w:color w:val="010101"/>
        </w:rPr>
        <w:t>The NSOs are from the following</w:t>
      </w:r>
      <w:r>
        <w:rPr>
          <w:color w:val="010101"/>
          <w:spacing w:val="53"/>
        </w:rPr>
        <w:t xml:space="preserve"> </w:t>
      </w:r>
      <w:r>
        <w:rPr>
          <w:color w:val="010101"/>
        </w:rPr>
        <w:t>countries:</w:t>
      </w:r>
      <w:r>
        <w:rPr>
          <w:color w:val="010101"/>
          <w:spacing w:val="52"/>
        </w:rPr>
        <w:t xml:space="preserve"> </w:t>
      </w:r>
      <w:r>
        <w:rPr>
          <w:color w:val="010101"/>
        </w:rPr>
        <w:t>Australia,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Austria,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Brazil, Canada,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Denmark, Indonesia</w:t>
      </w:r>
      <w:r>
        <w:rPr>
          <w:color w:val="333333"/>
        </w:rPr>
        <w:t xml:space="preserve">, </w:t>
      </w:r>
      <w:r>
        <w:rPr>
          <w:color w:val="010101"/>
        </w:rPr>
        <w:t>Italy, Mexico, Saudi Arabia,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and USA. The international</w:t>
      </w:r>
      <w:r>
        <w:rPr>
          <w:color w:val="010101"/>
          <w:spacing w:val="1"/>
        </w:rPr>
        <w:t xml:space="preserve"> </w:t>
      </w:r>
      <w:r w:rsidRPr="3933199B" w:rsidR="00093BFD">
        <w:rPr>
          <w:color w:val="010101"/>
        </w:rPr>
        <w:t>organizations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include</w:t>
      </w:r>
      <w:r>
        <w:rPr>
          <w:color w:val="333333"/>
        </w:rPr>
        <w:t>:</w:t>
      </w:r>
      <w:r>
        <w:rPr>
          <w:color w:val="333333"/>
          <w:spacing w:val="-50"/>
        </w:rPr>
        <w:t xml:space="preserve"> </w:t>
      </w:r>
      <w:r>
        <w:rPr>
          <w:color w:val="010101"/>
        </w:rPr>
        <w:t>African Development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Bank,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Asian Development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Bank, Eurostat, Inter-American Development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Bank,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International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Monetary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Fund (IMF), Islamic</w:t>
      </w:r>
      <w:r>
        <w:rPr>
          <w:color w:val="010101"/>
          <w:spacing w:val="52"/>
        </w:rPr>
        <w:t xml:space="preserve"> </w:t>
      </w:r>
      <w:r>
        <w:rPr>
          <w:color w:val="010101"/>
        </w:rPr>
        <w:t>Development</w:t>
      </w:r>
      <w:r>
        <w:rPr>
          <w:color w:val="010101"/>
          <w:spacing w:val="53"/>
        </w:rPr>
        <w:t xml:space="preserve"> </w:t>
      </w:r>
      <w:r>
        <w:rPr>
          <w:color w:val="010101"/>
        </w:rPr>
        <w:t>Bank, Organisation</w:t>
      </w:r>
      <w:r>
        <w:rPr>
          <w:color w:val="010101"/>
          <w:spacing w:val="53"/>
        </w:rPr>
        <w:t xml:space="preserve"> </w:t>
      </w:r>
      <w:r>
        <w:rPr>
          <w:color w:val="010101"/>
        </w:rPr>
        <w:t>for Economic</w:t>
      </w:r>
      <w:r>
        <w:rPr>
          <w:color w:val="010101"/>
          <w:spacing w:val="53"/>
        </w:rPr>
        <w:t xml:space="preserve"> </w:t>
      </w:r>
      <w:r>
        <w:rPr>
          <w:color w:val="010101"/>
        </w:rPr>
        <w:t>Co-operation</w:t>
      </w:r>
      <w:r>
        <w:rPr>
          <w:color w:val="010101"/>
          <w:spacing w:val="52"/>
        </w:rPr>
        <w:t xml:space="preserve"> </w:t>
      </w:r>
      <w:r>
        <w:rPr>
          <w:color w:val="010101"/>
        </w:rPr>
        <w:t>and Development</w:t>
      </w:r>
      <w:r>
        <w:rPr>
          <w:color w:val="010101"/>
          <w:spacing w:val="53"/>
        </w:rPr>
        <w:t xml:space="preserve"> </w:t>
      </w:r>
      <w:r>
        <w:rPr>
          <w:color w:val="010101"/>
        </w:rPr>
        <w:t>(OECD),</w:t>
      </w:r>
      <w:r>
        <w:rPr>
          <w:color w:val="010101"/>
          <w:spacing w:val="53"/>
        </w:rPr>
        <w:t xml:space="preserve"> </w:t>
      </w:r>
      <w:r>
        <w:rPr>
          <w:color w:val="010101"/>
        </w:rPr>
        <w:t>United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Nations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Economic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Commission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for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Africa,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World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Bank,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United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Nations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Secretariat.</w:t>
      </w:r>
    </w:p>
    <w:p w:rsidR="007E79CC" w:rsidRDefault="007E79CC" w14:paraId="5A3CAB35" w14:textId="77777777">
      <w:pPr>
        <w:spacing w:line="328" w:lineRule="auto"/>
        <w:sectPr w:rsidR="007E79CC">
          <w:type w:val="continuous"/>
          <w:pgSz w:w="12240" w:h="15840" w:orient="portrait"/>
          <w:pgMar w:top="740" w:right="640" w:bottom="280" w:left="540" w:header="720" w:footer="720" w:gutter="0"/>
          <w:cols w:space="720"/>
        </w:sectPr>
      </w:pPr>
    </w:p>
    <w:p w:rsidR="007E79CC" w:rsidRDefault="00A062B7" w14:paraId="5A3CAB36" w14:textId="77777777">
      <w:pPr>
        <w:pStyle w:val="Heading3"/>
        <w:spacing w:before="68"/>
      </w:pPr>
      <w:r>
        <w:rPr>
          <w:color w:val="010101"/>
          <w:w w:val="105"/>
        </w:rPr>
        <w:t>Meetings</w:t>
      </w:r>
    </w:p>
    <w:p w:rsidR="007E79CC" w:rsidRDefault="00A323FB" w14:paraId="5A3CAB37" w14:textId="77777777">
      <w:pPr>
        <w:pStyle w:val="BodyText"/>
        <w:spacing w:before="8"/>
        <w:rPr>
          <w:sz w:val="8"/>
        </w:rPr>
      </w:pPr>
      <w:r>
        <w:pict w14:anchorId="5A3CAB8F">
          <v:group id="docshapegroup7" style="position:absolute;margin-left:40.2pt;margin-top:6.25pt;width:533.55pt;height:1.6pt;z-index:-15726592;mso-wrap-distance-left:0;mso-wrap-distance-right:0;mso-position-horizontal-relative:page" coordsize="10671,32" coordorigin="804,125" o:spid="_x0000_s1062">
            <v:line id="_x0000_s1064" style="position:absolute" strokecolor="#e4e8ef" strokeweight=".84pt" from="804,134" to="11474,134">
              <v:stroke dashstyle="1 1"/>
            </v:line>
            <v:rect id="docshape8" style="position:absolute;left:804;top:125;width:1280;height:32" o:spid="_x0000_s1063" fillcolor="#5b91e4" stroked="f"/>
            <w10:wrap type="topAndBottom" anchorx="page"/>
          </v:group>
        </w:pict>
      </w:r>
    </w:p>
    <w:p w:rsidR="007E79CC" w:rsidP="3933199B" w:rsidRDefault="00A062B7" w14:paraId="5A3CAB38" w14:textId="03FF281E">
      <w:pPr>
        <w:pStyle w:val="Heading4"/>
        <w:spacing w:before="142"/>
        <w:ind w:left="495"/>
        <w:rPr>
          <w:color w:val="010101"/>
        </w:rPr>
      </w:pPr>
      <w:r>
        <w:rPr>
          <w:color w:val="010101"/>
          <w:w w:val="105"/>
        </w:rPr>
        <w:t>Organization</w:t>
      </w:r>
      <w:ins w:author="Benson Sim" w:date="2021-10-27T12:54:00Z" w:id="3">
        <w:r w:rsidRPr="3933199B" w:rsidR="00C95FA8">
          <w:rPr>
            <w:color w:val="010101"/>
          </w:rPr>
          <w:t>al</w:t>
        </w:r>
      </w:ins>
      <w:r>
        <w:rPr>
          <w:color w:val="010101"/>
          <w:spacing w:val="26"/>
          <w:w w:val="105"/>
        </w:rPr>
        <w:t xml:space="preserve"> </w:t>
      </w:r>
      <w:r w:rsidR="00784050">
        <w:rPr>
          <w:color w:val="010101"/>
          <w:w w:val="105"/>
        </w:rPr>
        <w:t>sprint</w:t>
      </w:r>
    </w:p>
    <w:p w:rsidR="007E79CC" w:rsidRDefault="00A323FB" w14:paraId="5A3CAB39" w14:textId="77777777">
      <w:pPr>
        <w:pStyle w:val="BodyText"/>
        <w:spacing w:before="5"/>
        <w:rPr>
          <w:sz w:val="9"/>
        </w:rPr>
      </w:pPr>
      <w:r>
        <w:pict w14:anchorId="5A3CAB90">
          <v:group id="docshapegroup9" style="position:absolute;margin-left:51.5pt;margin-top:6.65pt;width:511pt;height:1.6pt;z-index:-15726080;mso-wrap-distance-left:0;mso-wrap-distance-right:0;mso-position-horizontal-relative:page" coordsize="10220,32" coordorigin="1030,133" o:spid="_x0000_s1059">
            <v:line id="_x0000_s1061" style="position:absolute" strokecolor="#e4e8ef" strokeweight=".84pt" from="1030,142" to="11249,142">
              <v:stroke dashstyle="1 1"/>
            </v:line>
            <v:rect id="docshape10" style="position:absolute;left:1029;top:133;width:2271;height:32" o:spid="_x0000_s1060" fillcolor="#5b91e4" stroked="f"/>
            <w10:wrap type="topAndBottom" anchorx="page"/>
          </v:group>
        </w:pict>
      </w:r>
    </w:p>
    <w:p w:rsidR="007E79CC" w:rsidRDefault="00A062B7" w14:paraId="5A3CAB3A" w14:textId="77777777">
      <w:pPr>
        <w:pStyle w:val="BodyText"/>
        <w:spacing w:before="110"/>
        <w:ind w:left="419"/>
      </w:pPr>
      <w:r>
        <w:rPr>
          <w:b/>
          <w:color w:val="010101"/>
          <w:sz w:val="22"/>
        </w:rPr>
        <w:t xml:space="preserve">0   </w:t>
      </w:r>
      <w:r>
        <w:rPr>
          <w:b/>
          <w:color w:val="010101"/>
          <w:spacing w:val="54"/>
          <w:sz w:val="22"/>
        </w:rPr>
        <w:t xml:space="preserve"> </w:t>
      </w:r>
      <w:r>
        <w:rPr>
          <w:color w:val="010101"/>
        </w:rPr>
        <w:t>Something</w:t>
      </w:r>
      <w:r>
        <w:rPr>
          <w:color w:val="010101"/>
          <w:spacing w:val="59"/>
        </w:rPr>
        <w:t xml:space="preserve"> </w:t>
      </w:r>
      <w:r>
        <w:rPr>
          <w:color w:val="010101"/>
        </w:rPr>
        <w:t>(https://unstats</w:t>
      </w:r>
      <w:r>
        <w:rPr>
          <w:color w:val="383838"/>
        </w:rPr>
        <w:t>.</w:t>
      </w:r>
      <w:r>
        <w:rPr>
          <w:color w:val="010101"/>
        </w:rPr>
        <w:t>un.org/unsd/trade/events/2019/FOCG/FirstMeetingoftheFOCG.asp)</w:t>
      </w:r>
    </w:p>
    <w:p w:rsidR="007E79CC" w:rsidRDefault="00A062B7" w14:paraId="5A3CAB3B" w14:textId="77777777">
      <w:pPr>
        <w:pStyle w:val="BodyText"/>
        <w:spacing w:before="50"/>
        <w:ind w:left="419"/>
      </w:pPr>
      <w:r>
        <w:rPr>
          <w:b/>
          <w:color w:val="010101"/>
          <w:spacing w:val="-1"/>
          <w:w w:val="105"/>
          <w:sz w:val="22"/>
        </w:rPr>
        <w:t>0</w:t>
      </w:r>
      <w:r>
        <w:rPr>
          <w:b/>
          <w:color w:val="010101"/>
          <w:spacing w:val="7"/>
          <w:w w:val="105"/>
          <w:sz w:val="22"/>
        </w:rPr>
        <w:t xml:space="preserve"> </w:t>
      </w:r>
      <w:r>
        <w:rPr>
          <w:color w:val="010101"/>
          <w:spacing w:val="-1"/>
          <w:w w:val="105"/>
        </w:rPr>
        <w:t>Something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spacing w:val="-1"/>
          <w:w w:val="105"/>
        </w:rPr>
        <w:t>(https://unstats</w:t>
      </w:r>
      <w:r>
        <w:rPr>
          <w:color w:val="383838"/>
          <w:spacing w:val="-1"/>
          <w:w w:val="105"/>
        </w:rPr>
        <w:t>.</w:t>
      </w:r>
      <w:r>
        <w:rPr>
          <w:color w:val="010101"/>
          <w:spacing w:val="-1"/>
          <w:w w:val="105"/>
        </w:rPr>
        <w:t>un</w:t>
      </w:r>
      <w:r>
        <w:rPr>
          <w:color w:val="383838"/>
          <w:spacing w:val="-1"/>
          <w:w w:val="105"/>
        </w:rPr>
        <w:t>.</w:t>
      </w:r>
      <w:r>
        <w:rPr>
          <w:color w:val="010101"/>
          <w:spacing w:val="-1"/>
          <w:w w:val="105"/>
        </w:rPr>
        <w:t>org/unsd/trade/events/2019/Shanghai/default.asp)</w:t>
      </w:r>
    </w:p>
    <w:p w:rsidR="007E79CC" w:rsidRDefault="007E79CC" w14:paraId="5A3CAB3C" w14:textId="77777777">
      <w:pPr>
        <w:pStyle w:val="BodyText"/>
        <w:rPr>
          <w:sz w:val="24"/>
        </w:rPr>
      </w:pPr>
    </w:p>
    <w:p w:rsidR="007E79CC" w:rsidRDefault="007E79CC" w14:paraId="5A3CAB3D" w14:textId="77777777">
      <w:pPr>
        <w:pStyle w:val="BodyText"/>
        <w:spacing w:before="9"/>
        <w:rPr>
          <w:sz w:val="21"/>
        </w:rPr>
      </w:pPr>
    </w:p>
    <w:p w:rsidR="007E79CC" w:rsidP="3933199B" w:rsidRDefault="00A062B7" w14:paraId="5A3CAB3E" w14:textId="538BDD32">
      <w:pPr>
        <w:pStyle w:val="Heading4"/>
        <w:rPr>
          <w:color w:val="010101"/>
        </w:rPr>
      </w:pPr>
      <w:r>
        <w:rPr>
          <w:color w:val="010101"/>
          <w:w w:val="105"/>
        </w:rPr>
        <w:t>Inclusive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wealth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well-being</w:t>
      </w:r>
      <w:r>
        <w:rPr>
          <w:color w:val="010101"/>
          <w:spacing w:val="-3"/>
          <w:w w:val="105"/>
        </w:rPr>
        <w:t xml:space="preserve"> </w:t>
      </w:r>
      <w:r w:rsidR="00784050">
        <w:rPr>
          <w:color w:val="010101"/>
          <w:w w:val="105"/>
        </w:rPr>
        <w:t>sprint</w:t>
      </w:r>
    </w:p>
    <w:p w:rsidR="007E79CC" w:rsidRDefault="00A323FB" w14:paraId="5A3CAB3F" w14:textId="77777777">
      <w:pPr>
        <w:pStyle w:val="BodyText"/>
        <w:spacing w:before="3"/>
        <w:rPr>
          <w:sz w:val="9"/>
        </w:rPr>
      </w:pPr>
      <w:r>
        <w:pict w14:anchorId="5A3CAB91">
          <v:group id="docshapegroup11" style="position:absolute;margin-left:51.5pt;margin-top:6.6pt;width:511pt;height:1.6pt;z-index:-15725568;mso-wrap-distance-left:0;mso-wrap-distance-right:0;mso-position-horizontal-relative:page" coordsize="10220,32" coordorigin="1030,132" o:spid="_x0000_s1056">
            <v:line id="_x0000_s1058" style="position:absolute" strokecolor="#e4e8ef" strokeweight=".84pt" from="1030,140" to="11249,140">
              <v:stroke dashstyle="1 1"/>
            </v:line>
            <v:rect id="docshape12" style="position:absolute;left:1029;top:131;width:4553;height:32" o:spid="_x0000_s1057" fillcolor="#5b91e4" stroked="f"/>
            <w10:wrap type="topAndBottom" anchorx="page"/>
          </v:group>
        </w:pict>
      </w:r>
    </w:p>
    <w:p w:rsidR="007E79CC" w:rsidRDefault="00A062B7" w14:paraId="5A3CAB40" w14:textId="77777777">
      <w:pPr>
        <w:pStyle w:val="BodyText"/>
        <w:spacing w:before="117"/>
        <w:ind w:left="419"/>
      </w:pPr>
      <w:r>
        <w:rPr>
          <w:b/>
          <w:color w:val="010101"/>
          <w:sz w:val="22"/>
        </w:rPr>
        <w:t xml:space="preserve">0   </w:t>
      </w:r>
      <w:r>
        <w:rPr>
          <w:b/>
          <w:color w:val="010101"/>
          <w:spacing w:val="53"/>
          <w:sz w:val="22"/>
        </w:rPr>
        <w:t xml:space="preserve"> </w:t>
      </w:r>
      <w:r>
        <w:rPr>
          <w:color w:val="010101"/>
        </w:rPr>
        <w:t>Something</w:t>
      </w:r>
      <w:r>
        <w:rPr>
          <w:color w:val="010101"/>
          <w:spacing w:val="59"/>
        </w:rPr>
        <w:t xml:space="preserve"> </w:t>
      </w:r>
      <w:r>
        <w:rPr>
          <w:color w:val="010101"/>
        </w:rPr>
        <w:t>(https://unstats</w:t>
      </w:r>
      <w:r>
        <w:rPr>
          <w:color w:val="383838"/>
        </w:rPr>
        <w:t>.</w:t>
      </w:r>
      <w:r>
        <w:rPr>
          <w:color w:val="010101"/>
        </w:rPr>
        <w:t>un.org/unsd/trade/events/2019/FOCG/FirstMeetingoftheFOCG</w:t>
      </w:r>
      <w:r>
        <w:rPr>
          <w:color w:val="383838"/>
        </w:rPr>
        <w:t>.</w:t>
      </w:r>
      <w:r>
        <w:rPr>
          <w:color w:val="010101"/>
        </w:rPr>
        <w:t>asp)</w:t>
      </w:r>
    </w:p>
    <w:p w:rsidR="007E79CC" w:rsidRDefault="00A062B7" w14:paraId="5A3CAB41" w14:textId="77777777">
      <w:pPr>
        <w:pStyle w:val="BodyText"/>
        <w:spacing w:before="45"/>
        <w:ind w:left="419"/>
      </w:pPr>
      <w:r>
        <w:rPr>
          <w:b/>
          <w:color w:val="010101"/>
          <w:spacing w:val="-1"/>
          <w:w w:val="105"/>
          <w:sz w:val="22"/>
        </w:rPr>
        <w:t>0</w:t>
      </w:r>
      <w:r>
        <w:rPr>
          <w:b/>
          <w:color w:val="010101"/>
          <w:spacing w:val="7"/>
          <w:w w:val="105"/>
          <w:sz w:val="22"/>
        </w:rPr>
        <w:t xml:space="preserve"> </w:t>
      </w:r>
      <w:r>
        <w:rPr>
          <w:color w:val="010101"/>
          <w:spacing w:val="-1"/>
          <w:w w:val="105"/>
        </w:rPr>
        <w:t>Something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spacing w:val="-1"/>
          <w:w w:val="105"/>
        </w:rPr>
        <w:t>(https://unstats</w:t>
      </w:r>
      <w:r>
        <w:rPr>
          <w:color w:val="383838"/>
          <w:spacing w:val="-1"/>
          <w:w w:val="105"/>
        </w:rPr>
        <w:t>.</w:t>
      </w:r>
      <w:r>
        <w:rPr>
          <w:color w:val="010101"/>
          <w:spacing w:val="-1"/>
          <w:w w:val="105"/>
        </w:rPr>
        <w:t>un</w:t>
      </w:r>
      <w:r>
        <w:rPr>
          <w:color w:val="383838"/>
          <w:spacing w:val="-1"/>
          <w:w w:val="105"/>
        </w:rPr>
        <w:t>.</w:t>
      </w:r>
      <w:r>
        <w:rPr>
          <w:color w:val="010101"/>
          <w:spacing w:val="-1"/>
          <w:w w:val="105"/>
        </w:rPr>
        <w:t>org/unsd/trade/events/2019/Shanghai/default.asp)</w:t>
      </w:r>
    </w:p>
    <w:p w:rsidR="007E79CC" w:rsidRDefault="007E79CC" w14:paraId="5A3CAB42" w14:textId="77777777">
      <w:pPr>
        <w:pStyle w:val="BodyText"/>
        <w:rPr>
          <w:sz w:val="24"/>
        </w:rPr>
      </w:pPr>
    </w:p>
    <w:p w:rsidR="007E79CC" w:rsidRDefault="007E79CC" w14:paraId="5A3CAB43" w14:textId="77777777">
      <w:pPr>
        <w:pStyle w:val="BodyText"/>
        <w:spacing w:before="2"/>
        <w:rPr>
          <w:sz w:val="22"/>
        </w:rPr>
      </w:pPr>
    </w:p>
    <w:p w:rsidR="007E79CC" w:rsidP="3933199B" w:rsidRDefault="00A062B7" w14:paraId="5A3CAB44" w14:textId="33668174">
      <w:pPr>
        <w:pStyle w:val="Heading4"/>
        <w:spacing w:before="1"/>
        <w:ind w:left="494"/>
        <w:rPr>
          <w:color w:val="010101"/>
        </w:rPr>
      </w:pPr>
      <w:r>
        <w:rPr>
          <w:color w:val="010101"/>
          <w:w w:val="105"/>
        </w:rPr>
        <w:t>Access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19"/>
          <w:w w:val="105"/>
        </w:rPr>
        <w:t xml:space="preserve"> </w:t>
      </w:r>
      <w:r>
        <w:rPr>
          <w:color w:val="010101"/>
          <w:w w:val="105"/>
        </w:rPr>
        <w:t>privately-held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data</w:t>
      </w:r>
      <w:r>
        <w:rPr>
          <w:color w:val="010101"/>
          <w:spacing w:val="-6"/>
          <w:w w:val="105"/>
        </w:rPr>
        <w:t xml:space="preserve"> </w:t>
      </w:r>
      <w:r w:rsidR="00784050">
        <w:rPr>
          <w:color w:val="010101"/>
          <w:w w:val="105"/>
        </w:rPr>
        <w:t>sprint</w:t>
      </w:r>
    </w:p>
    <w:p w:rsidR="007E79CC" w:rsidRDefault="00A323FB" w14:paraId="5A3CAB45" w14:textId="77777777">
      <w:pPr>
        <w:pStyle w:val="BodyText"/>
        <w:spacing w:before="9"/>
        <w:rPr>
          <w:sz w:val="8"/>
        </w:rPr>
      </w:pPr>
      <w:r>
        <w:pict w14:anchorId="5A3CAB92">
          <v:group id="docshapegroup13" style="position:absolute;margin-left:51.5pt;margin-top:6.3pt;width:511pt;height:1.6pt;z-index:-15725056;mso-wrap-distance-left:0;mso-wrap-distance-right:0;mso-position-horizontal-relative:page" coordsize="10220,32" coordorigin="1030,126" o:spid="_x0000_s1053">
            <v:line id="_x0000_s1055" style="position:absolute" strokecolor="#e4e8ef" strokeweight=".84pt" from="1030,135" to="11249,135">
              <v:stroke dashstyle="1 1"/>
            </v:line>
            <v:rect id="docshape14" style="position:absolute;left:1029;top:126;width:4239;height:32" o:spid="_x0000_s1054" fillcolor="#5b91e4" stroked="f"/>
            <w10:wrap type="topAndBottom" anchorx="page"/>
          </v:group>
        </w:pict>
      </w:r>
    </w:p>
    <w:p w:rsidR="007E79CC" w:rsidRDefault="00A062B7" w14:paraId="5A3CAB46" w14:textId="77777777">
      <w:pPr>
        <w:pStyle w:val="BodyText"/>
        <w:spacing w:before="117"/>
        <w:ind w:left="419"/>
      </w:pPr>
      <w:r>
        <w:rPr>
          <w:b/>
          <w:color w:val="010101"/>
          <w:sz w:val="22"/>
        </w:rPr>
        <w:t xml:space="preserve">0   </w:t>
      </w:r>
      <w:r>
        <w:rPr>
          <w:b/>
          <w:color w:val="010101"/>
          <w:spacing w:val="53"/>
          <w:sz w:val="22"/>
        </w:rPr>
        <w:t xml:space="preserve"> </w:t>
      </w:r>
      <w:r>
        <w:rPr>
          <w:color w:val="010101"/>
        </w:rPr>
        <w:t>Something</w:t>
      </w:r>
      <w:r>
        <w:rPr>
          <w:color w:val="010101"/>
          <w:spacing w:val="59"/>
        </w:rPr>
        <w:t xml:space="preserve"> </w:t>
      </w:r>
      <w:r>
        <w:rPr>
          <w:color w:val="010101"/>
        </w:rPr>
        <w:t>(https://unstats</w:t>
      </w:r>
      <w:r>
        <w:rPr>
          <w:color w:val="383838"/>
        </w:rPr>
        <w:t>.</w:t>
      </w:r>
      <w:r>
        <w:rPr>
          <w:color w:val="010101"/>
        </w:rPr>
        <w:t>un.org/unsd/trade/events/2019/FOCG/FirstMeetingoftheFOCG</w:t>
      </w:r>
      <w:r>
        <w:rPr>
          <w:color w:val="383838"/>
        </w:rPr>
        <w:t>.</w:t>
      </w:r>
      <w:r>
        <w:rPr>
          <w:color w:val="010101"/>
        </w:rPr>
        <w:t>asp)</w:t>
      </w:r>
    </w:p>
    <w:p w:rsidR="007E79CC" w:rsidRDefault="00A062B7" w14:paraId="5A3CAB47" w14:textId="77777777">
      <w:pPr>
        <w:pStyle w:val="BodyText"/>
        <w:spacing w:before="49"/>
        <w:ind w:left="419"/>
      </w:pPr>
      <w:r>
        <w:rPr>
          <w:b/>
          <w:color w:val="010101"/>
          <w:spacing w:val="-1"/>
          <w:w w:val="105"/>
          <w:sz w:val="22"/>
        </w:rPr>
        <w:t>0</w:t>
      </w:r>
      <w:r>
        <w:rPr>
          <w:b/>
          <w:color w:val="010101"/>
          <w:spacing w:val="7"/>
          <w:w w:val="105"/>
          <w:sz w:val="22"/>
        </w:rPr>
        <w:t xml:space="preserve"> </w:t>
      </w:r>
      <w:r>
        <w:rPr>
          <w:color w:val="010101"/>
          <w:spacing w:val="-1"/>
          <w:w w:val="105"/>
        </w:rPr>
        <w:t>Something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spacing w:val="-1"/>
          <w:w w:val="105"/>
        </w:rPr>
        <w:t>(https://unstats</w:t>
      </w:r>
      <w:r>
        <w:rPr>
          <w:color w:val="383838"/>
          <w:spacing w:val="-1"/>
          <w:w w:val="105"/>
        </w:rPr>
        <w:t>.</w:t>
      </w:r>
      <w:r>
        <w:rPr>
          <w:color w:val="010101"/>
          <w:spacing w:val="-1"/>
          <w:w w:val="105"/>
        </w:rPr>
        <w:t>un</w:t>
      </w:r>
      <w:r>
        <w:rPr>
          <w:color w:val="383838"/>
          <w:spacing w:val="-1"/>
          <w:w w:val="105"/>
        </w:rPr>
        <w:t>.</w:t>
      </w:r>
      <w:r>
        <w:rPr>
          <w:color w:val="010101"/>
          <w:spacing w:val="-1"/>
          <w:w w:val="105"/>
        </w:rPr>
        <w:t>org/unsd/trade/events/2019/Shanghai/default.asp)</w:t>
      </w:r>
    </w:p>
    <w:p w:rsidR="007E79CC" w:rsidRDefault="007E79CC" w14:paraId="5A3CAB48" w14:textId="77777777">
      <w:pPr>
        <w:pStyle w:val="BodyText"/>
        <w:rPr>
          <w:sz w:val="24"/>
        </w:rPr>
      </w:pPr>
    </w:p>
    <w:p w:rsidR="007E79CC" w:rsidRDefault="007E79CC" w14:paraId="5A3CAB49" w14:textId="77777777">
      <w:pPr>
        <w:pStyle w:val="BodyText"/>
        <w:rPr>
          <w:sz w:val="24"/>
        </w:rPr>
      </w:pPr>
    </w:p>
    <w:p w:rsidR="007E79CC" w:rsidRDefault="007E79CC" w14:paraId="5A3CAB4A" w14:textId="77777777">
      <w:pPr>
        <w:pStyle w:val="BodyText"/>
        <w:spacing w:before="3"/>
        <w:rPr>
          <w:sz w:val="24"/>
        </w:rPr>
      </w:pPr>
    </w:p>
    <w:p w:rsidR="007E79CC" w:rsidRDefault="00A062B7" w14:paraId="5A3CAB4B" w14:textId="77777777">
      <w:pPr>
        <w:pStyle w:val="Heading3"/>
      </w:pPr>
      <w:r>
        <w:rPr>
          <w:color w:val="010101"/>
          <w:w w:val="105"/>
        </w:rPr>
        <w:t>Planned</w:t>
      </w:r>
      <w:r>
        <w:rPr>
          <w:color w:val="010101"/>
          <w:spacing w:val="-21"/>
          <w:w w:val="105"/>
        </w:rPr>
        <w:t xml:space="preserve"> </w:t>
      </w:r>
      <w:r>
        <w:rPr>
          <w:color w:val="010101"/>
          <w:w w:val="105"/>
        </w:rPr>
        <w:t>activities:</w:t>
      </w:r>
    </w:p>
    <w:p w:rsidR="007E79CC" w:rsidRDefault="00A323FB" w14:paraId="5A3CAB4C" w14:textId="77777777">
      <w:pPr>
        <w:pStyle w:val="BodyText"/>
        <w:spacing w:before="1"/>
        <w:rPr>
          <w:sz w:val="8"/>
        </w:rPr>
      </w:pPr>
      <w:r>
        <w:pict w14:anchorId="5A3CAB93">
          <v:group id="docshapegroup15" style="position:absolute;margin-left:40.2pt;margin-top:5.9pt;width:533.55pt;height:1.6pt;z-index:-15724544;mso-wrap-distance-left:0;mso-wrap-distance-right:0;mso-position-horizontal-relative:page" coordsize="10671,32" coordorigin="804,118" o:spid="_x0000_s1050">
            <v:line id="_x0000_s1052" style="position:absolute" strokecolor="#e4e8ef" strokeweight=".84pt" from="804,126" to="11474,126">
              <v:stroke dashstyle="1 1"/>
            </v:line>
            <v:rect id="docshape16" style="position:absolute;left:804;top:117;width:2525;height:32" o:spid="_x0000_s1051" fillcolor="#5b91e4" stroked="f"/>
            <w10:wrap type="topAndBottom" anchorx="page"/>
          </v:group>
        </w:pict>
      </w:r>
    </w:p>
    <w:p w:rsidR="007E79CC" w:rsidRDefault="00A062B7" w14:paraId="5A3CAB4D" w14:textId="0BCF52E6">
      <w:pPr>
        <w:pStyle w:val="BodyText"/>
        <w:spacing w:before="119" w:line="314" w:lineRule="auto"/>
        <w:ind w:left="265" w:hanging="77"/>
      </w:pPr>
      <w:commentRangeStart w:id="4"/>
      <w:r>
        <w:rPr>
          <w:b/>
          <w:color w:val="010101"/>
          <w:sz w:val="22"/>
        </w:rPr>
        <w:t>0</w:t>
      </w:r>
      <w:r>
        <w:rPr>
          <w:b/>
          <w:color w:val="010101"/>
          <w:spacing w:val="14"/>
          <w:sz w:val="22"/>
        </w:rPr>
        <w:t xml:space="preserve"> </w:t>
      </w:r>
      <w:r>
        <w:rPr>
          <w:color w:val="010101"/>
        </w:rPr>
        <w:t>Terms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Reference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for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4"/>
        </w:rPr>
        <w:t xml:space="preserve"> </w:t>
      </w:r>
      <w:del w:author="Benson Sim" w:date="2021-10-27T14:03:00Z" w:id="5">
        <w:r w:rsidDel="00860C4C">
          <w:rPr>
            <w:color w:val="010101"/>
          </w:rPr>
          <w:delText>Friends</w:delText>
        </w:r>
        <w:r w:rsidDel="00860C4C">
          <w:rPr>
            <w:color w:val="010101"/>
            <w:spacing w:val="10"/>
          </w:rPr>
          <w:delText xml:space="preserve"> </w:delText>
        </w:r>
        <w:r w:rsidDel="00860C4C">
          <w:rPr>
            <w:color w:val="010101"/>
          </w:rPr>
          <w:delText>of</w:delText>
        </w:r>
        <w:r w:rsidDel="00860C4C">
          <w:rPr>
            <w:color w:val="010101"/>
            <w:spacing w:val="4"/>
          </w:rPr>
          <w:delText xml:space="preserve"> </w:delText>
        </w:r>
        <w:r w:rsidDel="00860C4C">
          <w:rPr>
            <w:color w:val="010101"/>
          </w:rPr>
          <w:delText>the</w:delText>
        </w:r>
        <w:r w:rsidDel="00860C4C">
          <w:rPr>
            <w:color w:val="010101"/>
            <w:spacing w:val="5"/>
          </w:rPr>
          <w:delText xml:space="preserve"> </w:delText>
        </w:r>
        <w:r w:rsidDel="00860C4C">
          <w:rPr>
            <w:color w:val="010101"/>
          </w:rPr>
          <w:delText>Chair</w:delText>
        </w:r>
        <w:r w:rsidDel="00860C4C">
          <w:rPr>
            <w:color w:val="010101"/>
            <w:spacing w:val="10"/>
          </w:rPr>
          <w:delText xml:space="preserve"> </w:delText>
        </w:r>
        <w:r w:rsidDel="00860C4C">
          <w:rPr>
            <w:color w:val="010101"/>
          </w:rPr>
          <w:delText>Group</w:delText>
        </w:r>
        <w:r w:rsidDel="00860C4C">
          <w:rPr>
            <w:color w:val="010101"/>
            <w:spacing w:val="11"/>
          </w:rPr>
          <w:delText xml:space="preserve"> </w:delText>
        </w:r>
        <w:r w:rsidDel="00860C4C">
          <w:rPr>
            <w:color w:val="010101"/>
          </w:rPr>
          <w:delText>on</w:delText>
        </w:r>
        <w:r w:rsidDel="00860C4C">
          <w:rPr>
            <w:color w:val="010101"/>
            <w:spacing w:val="-5"/>
          </w:rPr>
          <w:delText xml:space="preserve"> </w:delText>
        </w:r>
        <w:r w:rsidDel="00860C4C">
          <w:rPr>
            <w:color w:val="010101"/>
          </w:rPr>
          <w:delText>Economic</w:delText>
        </w:r>
        <w:r w:rsidDel="00860C4C">
          <w:rPr>
            <w:color w:val="010101"/>
            <w:spacing w:val="23"/>
          </w:rPr>
          <w:delText xml:space="preserve"> </w:delText>
        </w:r>
        <w:r w:rsidDel="00860C4C">
          <w:rPr>
            <w:color w:val="010101"/>
          </w:rPr>
          <w:delText>Statistics</w:delText>
        </w:r>
      </w:del>
      <w:ins w:author="Benson Sim" w:date="2021-10-27T14:03:00Z" w:id="6">
        <w:r w:rsidR="00860C4C">
          <w:rPr>
            <w:color w:val="010101"/>
          </w:rPr>
          <w:t>United Nations Network of Economic Statisti</w:t>
        </w:r>
      </w:ins>
      <w:ins w:author="Benson Sim" w:date="2021-10-27T14:04:00Z" w:id="7">
        <w:r w:rsidR="00860C4C">
          <w:rPr>
            <w:color w:val="010101"/>
          </w:rPr>
          <w:t>cians</w:t>
        </w:r>
      </w:ins>
      <w:r>
        <w:rPr>
          <w:color w:val="010101"/>
          <w:spacing w:val="1"/>
        </w:rPr>
        <w:t xml:space="preserve"> </w:t>
      </w:r>
      <w:del w:author="Benson Sim" w:date="2021-10-27T14:04:00Z" w:id="8">
        <w:r w:rsidDel="00A2266D">
          <w:rPr>
            <w:color w:val="010101"/>
            <w:w w:val="105"/>
          </w:rPr>
          <w:delText>(UNSC_FOCG_Economic_Statistics_TOR</w:delText>
        </w:r>
        <w:r w:rsidDel="00A2266D">
          <w:rPr>
            <w:color w:val="383838"/>
            <w:w w:val="105"/>
          </w:rPr>
          <w:delText>.</w:delText>
        </w:r>
        <w:r w:rsidDel="00A2266D">
          <w:rPr>
            <w:color w:val="010101"/>
            <w:w w:val="105"/>
          </w:rPr>
          <w:delText>pdf)</w:delText>
        </w:r>
      </w:del>
      <w:commentRangeEnd w:id="4"/>
      <w:r w:rsidR="00166EA3">
        <w:rPr>
          <w:rStyle w:val="CommentReference"/>
          <w:rFonts w:asciiTheme="minorHAnsi" w:hAnsiTheme="minorHAnsi" w:eastAsiaTheme="minorEastAsia" w:cstheme="minorBidi"/>
          <w:lang w:eastAsia="zh-CN"/>
        </w:rPr>
        <w:commentReference w:id="4"/>
      </w:r>
    </w:p>
    <w:p w:rsidR="007E79CC" w:rsidRDefault="00A062B7" w14:paraId="5A3CAB4E" w14:textId="77777777">
      <w:pPr>
        <w:pStyle w:val="Heading3"/>
        <w:spacing w:before="163"/>
        <w:ind w:left="266"/>
      </w:pPr>
      <w:r>
        <w:rPr>
          <w:color w:val="010101"/>
          <w:w w:val="105"/>
        </w:rPr>
        <w:t>Global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user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consultation</w:t>
      </w:r>
    </w:p>
    <w:p w:rsidR="007E79CC" w:rsidRDefault="00A323FB" w14:paraId="5A3CAB4F" w14:textId="77777777">
      <w:pPr>
        <w:pStyle w:val="BodyText"/>
        <w:spacing w:before="6"/>
        <w:rPr>
          <w:sz w:val="8"/>
        </w:rPr>
      </w:pPr>
      <w:r>
        <w:pict w14:anchorId="5A3CAB94">
          <v:group id="docshapegroup17" style="position:absolute;margin-left:40.2pt;margin-top:6.15pt;width:533.55pt;height:1.6pt;z-index:-15724032;mso-wrap-distance-left:0;mso-wrap-distance-right:0;mso-position-horizontal-relative:page" coordsize="10671,32" coordorigin="804,123" o:spid="_x0000_s1047">
            <v:line id="_x0000_s1049" style="position:absolute" strokecolor="#e4e8ef" strokeweight=".84pt" from="804,132" to="11474,132">
              <v:stroke dashstyle="1 1"/>
            </v:line>
            <v:rect id="docshape18" style="position:absolute;left:804;top:123;width:3411;height:32" o:spid="_x0000_s1048" fillcolor="#5b91e4" stroked="f"/>
            <w10:wrap type="topAndBottom" anchorx="page"/>
          </v:group>
        </w:pict>
      </w:r>
    </w:p>
    <w:p w:rsidR="007E79CC" w:rsidDel="00A2266D" w:rsidRDefault="00A062B7" w14:paraId="5A3CAB50" w14:textId="347DB150">
      <w:pPr>
        <w:pStyle w:val="BodyText"/>
        <w:spacing w:before="118" w:line="314" w:lineRule="auto"/>
        <w:ind w:left="265" w:hanging="77"/>
        <w:rPr>
          <w:del w:author="Benson Sim" w:date="2021-10-27T14:04:00Z" w:id="9"/>
        </w:rPr>
      </w:pPr>
      <w:commentRangeStart w:id="10"/>
      <w:del w:author="Benson Sim" w:date="2021-10-27T14:04:00Z" w:id="11">
        <w:r w:rsidDel="00A2266D">
          <w:rPr>
            <w:b/>
            <w:color w:val="010101"/>
            <w:sz w:val="22"/>
          </w:rPr>
          <w:delText>0</w:delText>
        </w:r>
        <w:r w:rsidDel="00A2266D">
          <w:rPr>
            <w:b/>
            <w:color w:val="010101"/>
            <w:spacing w:val="1"/>
            <w:sz w:val="22"/>
          </w:rPr>
          <w:delText xml:space="preserve"> </w:delText>
        </w:r>
        <w:r w:rsidDel="00A2266D">
          <w:rPr>
            <w:color w:val="010101"/>
          </w:rPr>
          <w:delText>Questionnaire</w:delText>
        </w:r>
        <w:r w:rsidDel="00A2266D">
          <w:rPr>
            <w:color w:val="010101"/>
            <w:spacing w:val="1"/>
          </w:rPr>
          <w:delText xml:space="preserve"> </w:delText>
        </w:r>
        <w:r w:rsidDel="00A2266D">
          <w:rPr>
            <w:color w:val="010101"/>
          </w:rPr>
          <w:delText>of the global user consultation</w:delText>
        </w:r>
        <w:r w:rsidDel="00A2266D">
          <w:rPr>
            <w:color w:val="010101"/>
            <w:spacing w:val="1"/>
          </w:rPr>
          <w:delText xml:space="preserve"> </w:delText>
        </w:r>
        <w:r w:rsidDel="00A2266D">
          <w:rPr>
            <w:color w:val="010101"/>
          </w:rPr>
          <w:delText>of the Friends of the Chair Group on Economic</w:delText>
        </w:r>
        <w:r w:rsidDel="00A2266D">
          <w:rPr>
            <w:color w:val="010101"/>
            <w:spacing w:val="1"/>
          </w:rPr>
          <w:delText xml:space="preserve"> </w:delText>
        </w:r>
        <w:r w:rsidDel="00A2266D">
          <w:rPr>
            <w:color w:val="010101"/>
          </w:rPr>
          <w:delText>Statistics</w:delText>
        </w:r>
        <w:r w:rsidDel="00A2266D">
          <w:rPr>
            <w:color w:val="010101"/>
            <w:spacing w:val="-50"/>
          </w:rPr>
          <w:delText xml:space="preserve"> </w:delText>
        </w:r>
        <w:r w:rsidDel="00A2266D">
          <w:rPr>
            <w:color w:val="010101"/>
            <w:w w:val="105"/>
          </w:rPr>
          <w:delText>(FOGG_Econ_Questionnaire</w:delText>
        </w:r>
        <w:r w:rsidDel="00A2266D">
          <w:rPr>
            <w:color w:val="383838"/>
            <w:w w:val="105"/>
          </w:rPr>
          <w:delText>.</w:delText>
        </w:r>
        <w:r w:rsidDel="00A2266D">
          <w:rPr>
            <w:color w:val="010101"/>
            <w:w w:val="105"/>
          </w:rPr>
          <w:delText>docx)</w:delText>
        </w:r>
      </w:del>
    </w:p>
    <w:p w:rsidR="007E79CC" w:rsidDel="00A2266D" w:rsidRDefault="00A062B7" w14:paraId="5A3CAB51" w14:textId="5A52A42C">
      <w:pPr>
        <w:pStyle w:val="BodyText"/>
        <w:spacing w:line="236" w:lineRule="exact"/>
        <w:ind w:left="188"/>
        <w:rPr>
          <w:del w:author="Benson Sim" w:date="2021-10-27T14:04:00Z" w:id="12"/>
        </w:rPr>
      </w:pPr>
      <w:del w:author="Benson Sim" w:date="2021-10-27T14:04:00Z" w:id="13">
        <w:r w:rsidDel="00A2266D">
          <w:rPr>
            <w:b/>
            <w:color w:val="010101"/>
            <w:sz w:val="22"/>
          </w:rPr>
          <w:delText>0</w:delText>
        </w:r>
        <w:r w:rsidDel="00A2266D">
          <w:rPr>
            <w:b/>
            <w:color w:val="010101"/>
            <w:spacing w:val="80"/>
            <w:sz w:val="22"/>
          </w:rPr>
          <w:delText xml:space="preserve"> </w:delText>
        </w:r>
        <w:r w:rsidDel="00A2266D">
          <w:rPr>
            <w:color w:val="010101"/>
          </w:rPr>
          <w:delText>Groups</w:delText>
        </w:r>
        <w:r w:rsidDel="00A2266D">
          <w:rPr>
            <w:color w:val="010101"/>
            <w:spacing w:val="15"/>
          </w:rPr>
          <w:delText xml:space="preserve"> </w:delText>
        </w:r>
        <w:r w:rsidDel="00A2266D">
          <w:rPr>
            <w:color w:val="010101"/>
          </w:rPr>
          <w:delText>invited</w:delText>
        </w:r>
        <w:r w:rsidDel="00A2266D">
          <w:rPr>
            <w:color w:val="010101"/>
            <w:spacing w:val="6"/>
          </w:rPr>
          <w:delText xml:space="preserve"> </w:delText>
        </w:r>
        <w:r w:rsidDel="00A2266D">
          <w:rPr>
            <w:color w:val="010101"/>
          </w:rPr>
          <w:delText>for</w:delText>
        </w:r>
        <w:r w:rsidDel="00A2266D">
          <w:rPr>
            <w:color w:val="010101"/>
            <w:spacing w:val="8"/>
          </w:rPr>
          <w:delText xml:space="preserve"> </w:delText>
        </w:r>
        <w:r w:rsidDel="00A2266D">
          <w:rPr>
            <w:color w:val="010101"/>
          </w:rPr>
          <w:delText>the</w:delText>
        </w:r>
        <w:r w:rsidDel="00A2266D">
          <w:rPr>
            <w:color w:val="010101"/>
            <w:spacing w:val="11"/>
          </w:rPr>
          <w:delText xml:space="preserve"> </w:delText>
        </w:r>
        <w:r w:rsidDel="00A2266D">
          <w:rPr>
            <w:color w:val="010101"/>
          </w:rPr>
          <w:delText>global</w:delText>
        </w:r>
        <w:r w:rsidDel="00A2266D">
          <w:rPr>
            <w:color w:val="010101"/>
            <w:spacing w:val="9"/>
          </w:rPr>
          <w:delText xml:space="preserve"> </w:delText>
        </w:r>
        <w:r w:rsidDel="00A2266D">
          <w:rPr>
            <w:color w:val="010101"/>
          </w:rPr>
          <w:delText>user</w:delText>
        </w:r>
        <w:r w:rsidDel="00A2266D">
          <w:rPr>
            <w:color w:val="010101"/>
            <w:spacing w:val="7"/>
          </w:rPr>
          <w:delText xml:space="preserve"> </w:delText>
        </w:r>
        <w:r w:rsidDel="00A2266D">
          <w:rPr>
            <w:color w:val="010101"/>
          </w:rPr>
          <w:delText>consultation</w:delText>
        </w:r>
        <w:r w:rsidDel="00A2266D">
          <w:rPr>
            <w:color w:val="010101"/>
            <w:spacing w:val="22"/>
          </w:rPr>
          <w:delText xml:space="preserve"> </w:delText>
        </w:r>
        <w:r w:rsidDel="00A2266D">
          <w:rPr>
            <w:color w:val="010101"/>
          </w:rPr>
          <w:delText>by</w:delText>
        </w:r>
        <w:r w:rsidDel="00A2266D">
          <w:rPr>
            <w:color w:val="010101"/>
            <w:spacing w:val="9"/>
          </w:rPr>
          <w:delText xml:space="preserve"> </w:delText>
        </w:r>
        <w:r w:rsidDel="00A2266D">
          <w:rPr>
            <w:color w:val="010101"/>
          </w:rPr>
          <w:delText>the</w:delText>
        </w:r>
        <w:r w:rsidDel="00A2266D">
          <w:rPr>
            <w:color w:val="010101"/>
            <w:spacing w:val="6"/>
          </w:rPr>
          <w:delText xml:space="preserve"> </w:delText>
        </w:r>
        <w:r w:rsidDel="00A2266D">
          <w:rPr>
            <w:color w:val="010101"/>
          </w:rPr>
          <w:delText>Friends</w:delText>
        </w:r>
        <w:r w:rsidDel="00A2266D">
          <w:rPr>
            <w:color w:val="010101"/>
            <w:spacing w:val="12"/>
          </w:rPr>
          <w:delText xml:space="preserve"> </w:delText>
        </w:r>
        <w:r w:rsidDel="00A2266D">
          <w:rPr>
            <w:color w:val="010101"/>
          </w:rPr>
          <w:delText>of the</w:delText>
        </w:r>
        <w:r w:rsidDel="00A2266D">
          <w:rPr>
            <w:color w:val="010101"/>
            <w:spacing w:val="7"/>
          </w:rPr>
          <w:delText xml:space="preserve"> </w:delText>
        </w:r>
        <w:r w:rsidDel="00A2266D">
          <w:rPr>
            <w:color w:val="010101"/>
          </w:rPr>
          <w:delText>Chair</w:delText>
        </w:r>
        <w:r w:rsidDel="00A2266D">
          <w:rPr>
            <w:color w:val="010101"/>
            <w:spacing w:val="11"/>
          </w:rPr>
          <w:delText xml:space="preserve"> </w:delText>
        </w:r>
        <w:r w:rsidDel="00A2266D">
          <w:rPr>
            <w:color w:val="010101"/>
          </w:rPr>
          <w:delText>Group</w:delText>
        </w:r>
        <w:r w:rsidDel="00A2266D">
          <w:rPr>
            <w:color w:val="010101"/>
            <w:spacing w:val="13"/>
          </w:rPr>
          <w:delText xml:space="preserve"> </w:delText>
        </w:r>
        <w:r w:rsidDel="00A2266D">
          <w:rPr>
            <w:color w:val="010101"/>
          </w:rPr>
          <w:delText>on</w:delText>
        </w:r>
        <w:r w:rsidDel="00A2266D">
          <w:rPr>
            <w:color w:val="010101"/>
            <w:spacing w:val="3"/>
          </w:rPr>
          <w:delText xml:space="preserve"> </w:delText>
        </w:r>
        <w:r w:rsidDel="00A2266D">
          <w:rPr>
            <w:color w:val="010101"/>
          </w:rPr>
          <w:delText>Economic</w:delText>
        </w:r>
        <w:r w:rsidDel="00A2266D">
          <w:rPr>
            <w:color w:val="010101"/>
            <w:spacing w:val="25"/>
          </w:rPr>
          <w:delText xml:space="preserve"> </w:delText>
        </w:r>
        <w:r w:rsidDel="00A2266D">
          <w:rPr>
            <w:color w:val="010101"/>
          </w:rPr>
          <w:delText>Statistics</w:delText>
        </w:r>
      </w:del>
    </w:p>
    <w:p w:rsidR="007E79CC" w:rsidDel="00A2266D" w:rsidRDefault="00A062B7" w14:paraId="5A3CAB52" w14:textId="083FF275">
      <w:pPr>
        <w:pStyle w:val="BodyText"/>
        <w:spacing w:before="78"/>
        <w:ind w:left="265"/>
        <w:rPr>
          <w:del w:author="Benson Sim" w:date="2021-10-27T14:04:00Z" w:id="14"/>
        </w:rPr>
      </w:pPr>
      <w:del w:author="Benson Sim" w:date="2021-10-27T14:04:00Z" w:id="15">
        <w:r w:rsidDel="00A2266D">
          <w:rPr>
            <w:color w:val="010101"/>
            <w:w w:val="105"/>
          </w:rPr>
          <w:delText>(FOCG_econ_invited_groups</w:delText>
        </w:r>
        <w:r w:rsidDel="00A2266D">
          <w:rPr>
            <w:color w:val="383838"/>
            <w:w w:val="105"/>
          </w:rPr>
          <w:delText>.</w:delText>
        </w:r>
        <w:r w:rsidDel="00A2266D">
          <w:rPr>
            <w:color w:val="010101"/>
            <w:w w:val="105"/>
          </w:rPr>
          <w:delText>pdf)</w:delText>
        </w:r>
        <w:commentRangeEnd w:id="10"/>
        <w:r w:rsidDel="00A2266D" w:rsidR="00166EA3">
          <w:rPr>
            <w:rStyle w:val="CommentReference"/>
            <w:rFonts w:asciiTheme="minorHAnsi" w:hAnsiTheme="minorHAnsi" w:eastAsiaTheme="minorEastAsia" w:cstheme="minorBidi"/>
            <w:lang w:eastAsia="zh-CN"/>
          </w:rPr>
          <w:commentReference w:id="10"/>
        </w:r>
      </w:del>
    </w:p>
    <w:p w:rsidR="007E79CC" w:rsidRDefault="007E79CC" w14:paraId="5A3CAB53" w14:textId="77777777">
      <w:pPr>
        <w:pStyle w:val="BodyText"/>
        <w:spacing w:before="6"/>
        <w:rPr>
          <w:sz w:val="20"/>
        </w:rPr>
      </w:pPr>
    </w:p>
    <w:p w:rsidR="007E79CC" w:rsidRDefault="00A062B7" w14:paraId="5A3CAB54" w14:textId="35150541">
      <w:pPr>
        <w:pStyle w:val="Heading3"/>
        <w:ind w:left="272"/>
      </w:pPr>
      <w:r>
        <w:rPr>
          <w:color w:val="010101"/>
          <w:spacing w:val="-1"/>
          <w:w w:val="105"/>
        </w:rPr>
        <w:t>Reporting</w:t>
      </w:r>
      <w:r>
        <w:rPr>
          <w:color w:val="010101"/>
          <w:spacing w:val="-21"/>
          <w:w w:val="105"/>
        </w:rPr>
        <w:t xml:space="preserve"> </w:t>
      </w:r>
      <w:r>
        <w:rPr>
          <w:color w:val="010101"/>
          <w:spacing w:val="-1"/>
          <w:w w:val="105"/>
        </w:rPr>
        <w:t>to</w:t>
      </w:r>
      <w:r>
        <w:rPr>
          <w:color w:val="010101"/>
          <w:w w:val="105"/>
        </w:rPr>
        <w:t xml:space="preserve"> </w:t>
      </w:r>
      <w:r>
        <w:rPr>
          <w:color w:val="010101"/>
          <w:spacing w:val="-1"/>
          <w:w w:val="105"/>
        </w:rPr>
        <w:t>the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U</w:t>
      </w:r>
      <w:r w:rsidR="000E6B42">
        <w:rPr>
          <w:color w:val="010101"/>
          <w:w w:val="105"/>
        </w:rPr>
        <w:t xml:space="preserve">nited </w:t>
      </w:r>
      <w:r>
        <w:rPr>
          <w:color w:val="010101"/>
          <w:w w:val="105"/>
        </w:rPr>
        <w:t>N</w:t>
      </w:r>
      <w:r w:rsidR="000E6B42">
        <w:rPr>
          <w:color w:val="010101"/>
          <w:w w:val="105"/>
        </w:rPr>
        <w:t>ations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Statistical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Commission</w:t>
      </w:r>
    </w:p>
    <w:p w:rsidR="007E79CC" w:rsidRDefault="00A323FB" w14:paraId="5A3CAB55" w14:textId="77777777">
      <w:pPr>
        <w:pStyle w:val="BodyText"/>
        <w:spacing w:before="11"/>
        <w:rPr>
          <w:sz w:val="7"/>
        </w:rPr>
      </w:pPr>
      <w:r>
        <w:pict w14:anchorId="5A3CAB95">
          <v:group id="docshapegroup19" style="position:absolute;margin-left:40.2pt;margin-top:5.8pt;width:533.55pt;height:1.6pt;z-index:-15723520;mso-wrap-distance-left:0;mso-wrap-distance-right:0;mso-position-horizontal-relative:page" coordsize="10671,32" coordorigin="804,116" o:spid="_x0000_s1044">
            <v:line id="_x0000_s1046" style="position:absolute" strokecolor="#e4e8ef" strokeweight=".84pt" from="804,125" to="11474,125">
              <v:stroke dashstyle="1 1"/>
            </v:line>
            <v:rect id="docshape20" style="position:absolute;left:804;top:116;width:6027;height:32" o:spid="_x0000_s1045" fillcolor="#5b91e4" stroked="f"/>
            <w10:wrap type="topAndBottom" anchorx="page"/>
          </v:group>
        </w:pict>
      </w:r>
    </w:p>
    <w:p w:rsidR="007E79CC" w:rsidDel="001E221E" w:rsidP="3933199B" w:rsidRDefault="000E6B42" w14:paraId="5A3CAB57" w14:textId="1647C57C">
      <w:pPr>
        <w:pStyle w:val="BodyText"/>
        <w:spacing w:before="149"/>
        <w:ind w:left="265"/>
        <w:rPr>
          <w:color w:val="383838"/>
        </w:rPr>
      </w:pPr>
      <w:r>
        <w:rPr>
          <w:color w:val="010101"/>
          <w:spacing w:val="-1"/>
          <w:w w:val="105"/>
        </w:rPr>
        <w:t>The Network will be reporting to the Statistical Commission annually s</w:t>
      </w:r>
      <w:r w:rsidRPr="001E221E" w:rsidR="001E221E">
        <w:rPr>
          <w:color w:val="010101"/>
          <w:spacing w:val="-1"/>
          <w:w w:val="105"/>
        </w:rPr>
        <w:t xml:space="preserve">tarting from </w:t>
      </w:r>
      <w:r w:rsidR="00AC7B70">
        <w:rPr>
          <w:color w:val="010101"/>
          <w:spacing w:val="-1"/>
          <w:w w:val="105"/>
        </w:rPr>
        <w:t>its</w:t>
      </w:r>
      <w:r w:rsidRPr="001E221E" w:rsidR="001E221E">
        <w:rPr>
          <w:color w:val="010101"/>
          <w:spacing w:val="-1"/>
          <w:w w:val="105"/>
        </w:rPr>
        <w:t xml:space="preserve"> fifty-third session in 2022.</w:t>
      </w:r>
    </w:p>
    <w:p w:rsidR="007E79CC" w:rsidRDefault="007E79CC" w14:paraId="5A3CAB58" w14:textId="77777777">
      <w:pPr>
        <w:pStyle w:val="BodyText"/>
        <w:rPr>
          <w:sz w:val="20"/>
        </w:rPr>
      </w:pPr>
    </w:p>
    <w:p w:rsidR="007E79CC" w:rsidRDefault="007E79CC" w14:paraId="5A3CAB59" w14:textId="77777777">
      <w:pPr>
        <w:pStyle w:val="BodyText"/>
        <w:spacing w:before="1"/>
        <w:rPr>
          <w:sz w:val="26"/>
        </w:rPr>
      </w:pPr>
    </w:p>
    <w:p w:rsidR="007E79CC" w:rsidRDefault="00A062B7" w14:paraId="5A3CAB5A" w14:textId="77777777">
      <w:pPr>
        <w:ind w:left="268"/>
        <w:rPr>
          <w:sz w:val="32"/>
        </w:rPr>
      </w:pPr>
      <w:commentRangeStart w:id="16"/>
      <w:r>
        <w:rPr>
          <w:color w:val="010101"/>
          <w:w w:val="105"/>
          <w:sz w:val="32"/>
        </w:rPr>
        <w:t>Active</w:t>
      </w:r>
      <w:r>
        <w:rPr>
          <w:color w:val="010101"/>
          <w:spacing w:val="2"/>
          <w:w w:val="105"/>
          <w:sz w:val="32"/>
        </w:rPr>
        <w:t xml:space="preserve"> </w:t>
      </w:r>
      <w:r>
        <w:rPr>
          <w:color w:val="010101"/>
          <w:w w:val="105"/>
          <w:sz w:val="32"/>
        </w:rPr>
        <w:t>City</w:t>
      </w:r>
      <w:r>
        <w:rPr>
          <w:color w:val="010101"/>
          <w:spacing w:val="-9"/>
          <w:w w:val="105"/>
          <w:sz w:val="32"/>
        </w:rPr>
        <w:t xml:space="preserve"> </w:t>
      </w:r>
      <w:r>
        <w:rPr>
          <w:color w:val="010101"/>
          <w:w w:val="105"/>
          <w:sz w:val="32"/>
        </w:rPr>
        <w:t>Groups</w:t>
      </w:r>
      <w:commentRangeEnd w:id="16"/>
      <w:r w:rsidR="0089110D">
        <w:rPr>
          <w:rStyle w:val="CommentReference"/>
          <w:rFonts w:asciiTheme="minorHAnsi" w:hAnsiTheme="minorHAnsi" w:eastAsiaTheme="minorEastAsia" w:cstheme="minorBidi"/>
          <w:lang w:eastAsia="zh-CN"/>
        </w:rPr>
        <w:commentReference w:id="16"/>
      </w:r>
    </w:p>
    <w:p w:rsidR="007E79CC" w:rsidRDefault="00A323FB" w14:paraId="5A3CAB5B" w14:textId="77777777">
      <w:pPr>
        <w:pStyle w:val="BodyText"/>
        <w:spacing w:before="1"/>
        <w:rPr>
          <w:sz w:val="10"/>
        </w:rPr>
      </w:pPr>
      <w:r>
        <w:pict w14:anchorId="5A3CAB96">
          <v:group id="docshapegroup21" style="position:absolute;margin-left:40.2pt;margin-top:7.05pt;width:533.55pt;height:1.6pt;z-index:-15723008;mso-wrap-distance-left:0;mso-wrap-distance-right:0;mso-position-horizontal-relative:page" coordsize="10671,32" coordorigin="804,141" o:spid="_x0000_s1041">
            <v:line id="_x0000_s1043" style="position:absolute" strokecolor="#e4e8ef" strokeweight=".84pt" from="804,150" to="11474,150">
              <v:stroke dashstyle="1 1"/>
            </v:line>
            <v:rect id="docshape22" style="position:absolute;left:804;top:141;width:2811;height:32" o:spid="_x0000_s1042" fillcolor="#5b91e4" stroked="f"/>
            <w10:wrap type="topAndBottom" anchorx="page"/>
          </v:group>
        </w:pict>
      </w:r>
    </w:p>
    <w:p w:rsidR="007E79CC" w:rsidRDefault="00A062B7" w14:paraId="5A3CAB5C" w14:textId="77777777">
      <w:pPr>
        <w:pStyle w:val="BodyText"/>
        <w:spacing w:before="125"/>
        <w:ind w:left="188"/>
      </w:pPr>
      <w:r>
        <w:rPr>
          <w:b/>
          <w:color w:val="010101"/>
          <w:spacing w:val="-1"/>
          <w:w w:val="105"/>
          <w:sz w:val="22"/>
        </w:rPr>
        <w:t>0</w:t>
      </w:r>
      <w:r>
        <w:rPr>
          <w:b/>
          <w:color w:val="010101"/>
          <w:spacing w:val="19"/>
          <w:w w:val="105"/>
          <w:sz w:val="22"/>
        </w:rPr>
        <w:t xml:space="preserve"> </w:t>
      </w:r>
      <w:r>
        <w:rPr>
          <w:color w:val="010101"/>
          <w:spacing w:val="-1"/>
          <w:w w:val="105"/>
        </w:rPr>
        <w:t>Delhi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spacing w:val="-1"/>
          <w:w w:val="105"/>
        </w:rPr>
        <w:t>Group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spacing w:val="-1"/>
          <w:w w:val="105"/>
        </w:rPr>
        <w:t>(/NetEconStat/citygroups/delhi.cshtml)</w:t>
      </w:r>
    </w:p>
    <w:p w:rsidR="007E79CC" w:rsidRDefault="00A062B7" w14:paraId="5A3CAB5D" w14:textId="77777777">
      <w:pPr>
        <w:pStyle w:val="BodyText"/>
        <w:spacing w:before="45"/>
        <w:ind w:left="188"/>
      </w:pPr>
      <w:r>
        <w:rPr>
          <w:b/>
          <w:color w:val="010101"/>
          <w:spacing w:val="-1"/>
          <w:w w:val="105"/>
          <w:sz w:val="22"/>
        </w:rPr>
        <w:t>0</w:t>
      </w:r>
      <w:r>
        <w:rPr>
          <w:b/>
          <w:color w:val="010101"/>
          <w:spacing w:val="13"/>
          <w:w w:val="105"/>
          <w:sz w:val="22"/>
        </w:rPr>
        <w:t xml:space="preserve"> </w:t>
      </w:r>
      <w:r>
        <w:rPr>
          <w:color w:val="010101"/>
          <w:spacing w:val="-1"/>
          <w:w w:val="105"/>
        </w:rPr>
        <w:t>London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spacing w:val="-1"/>
          <w:w w:val="105"/>
        </w:rPr>
        <w:t>Group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(/NetEconStat/citygroups/london</w:t>
      </w:r>
      <w:r>
        <w:rPr>
          <w:color w:val="383838"/>
          <w:w w:val="105"/>
        </w:rPr>
        <w:t>.</w:t>
      </w:r>
      <w:r>
        <w:rPr>
          <w:color w:val="010101"/>
          <w:w w:val="105"/>
        </w:rPr>
        <w:t>cshtml)</w:t>
      </w:r>
    </w:p>
    <w:p w:rsidR="007E79CC" w:rsidRDefault="00A062B7" w14:paraId="5A3CAB5E" w14:textId="77777777">
      <w:pPr>
        <w:pStyle w:val="BodyText"/>
        <w:spacing w:before="50"/>
        <w:ind w:left="188"/>
      </w:pPr>
      <w:r>
        <w:rPr>
          <w:b/>
          <w:color w:val="010101"/>
          <w:w w:val="105"/>
          <w:sz w:val="22"/>
        </w:rPr>
        <w:t>0</w:t>
      </w:r>
      <w:r>
        <w:rPr>
          <w:b/>
          <w:color w:val="010101"/>
          <w:spacing w:val="10"/>
          <w:w w:val="105"/>
          <w:sz w:val="22"/>
        </w:rPr>
        <w:t xml:space="preserve"> </w:t>
      </w:r>
      <w:r>
        <w:rPr>
          <w:color w:val="010101"/>
          <w:w w:val="105"/>
        </w:rPr>
        <w:t>Oslo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Group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(/NetEconStat/citygroups/oslo</w:t>
      </w:r>
      <w:r>
        <w:rPr>
          <w:color w:val="383838"/>
          <w:w w:val="105"/>
        </w:rPr>
        <w:t>.</w:t>
      </w:r>
      <w:r>
        <w:rPr>
          <w:color w:val="010101"/>
          <w:w w:val="105"/>
        </w:rPr>
        <w:t>cshtml)</w:t>
      </w:r>
    </w:p>
    <w:p w:rsidR="007E79CC" w:rsidRDefault="00A062B7" w14:paraId="5A3CAB5F" w14:textId="77777777">
      <w:pPr>
        <w:pStyle w:val="BodyText"/>
        <w:spacing w:before="45"/>
        <w:ind w:left="188"/>
      </w:pPr>
      <w:r>
        <w:rPr>
          <w:b/>
          <w:color w:val="010101"/>
          <w:spacing w:val="-1"/>
          <w:w w:val="105"/>
          <w:sz w:val="22"/>
        </w:rPr>
        <w:t>0</w:t>
      </w:r>
      <w:r>
        <w:rPr>
          <w:b/>
          <w:color w:val="010101"/>
          <w:spacing w:val="30"/>
          <w:w w:val="105"/>
          <w:sz w:val="22"/>
        </w:rPr>
        <w:t xml:space="preserve"> </w:t>
      </w:r>
      <w:r>
        <w:rPr>
          <w:color w:val="010101"/>
          <w:spacing w:val="-1"/>
          <w:w w:val="105"/>
        </w:rPr>
        <w:t>Ottawa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spacing w:val="-1"/>
          <w:w w:val="105"/>
        </w:rPr>
        <w:t>Group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spacing w:val="-1"/>
          <w:w w:val="105"/>
        </w:rPr>
        <w:t>(/NetEconStat/citygroups/ottawa</w:t>
      </w:r>
      <w:r>
        <w:rPr>
          <w:color w:val="383838"/>
          <w:spacing w:val="-1"/>
          <w:w w:val="105"/>
        </w:rPr>
        <w:t>.</w:t>
      </w:r>
      <w:r>
        <w:rPr>
          <w:color w:val="010101"/>
          <w:spacing w:val="-1"/>
          <w:w w:val="105"/>
        </w:rPr>
        <w:t>cshtml)</w:t>
      </w:r>
    </w:p>
    <w:p w:rsidR="007E79CC" w:rsidRDefault="00A062B7" w14:paraId="5A3CAB60" w14:textId="77777777">
      <w:pPr>
        <w:pStyle w:val="BodyText"/>
        <w:spacing w:before="50"/>
        <w:ind w:left="188"/>
      </w:pPr>
      <w:r>
        <w:rPr>
          <w:b/>
          <w:color w:val="010101"/>
          <w:w w:val="105"/>
          <w:sz w:val="22"/>
        </w:rPr>
        <w:t>0</w:t>
      </w:r>
      <w:r>
        <w:rPr>
          <w:b/>
          <w:color w:val="010101"/>
          <w:spacing w:val="11"/>
          <w:w w:val="105"/>
          <w:sz w:val="22"/>
        </w:rPr>
        <w:t xml:space="preserve"> </w:t>
      </w:r>
      <w:r>
        <w:rPr>
          <w:color w:val="010101"/>
          <w:w w:val="105"/>
        </w:rPr>
        <w:t>Praia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Group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(/NetEconStat/citygroups/praia</w:t>
      </w:r>
      <w:r>
        <w:rPr>
          <w:color w:val="383838"/>
          <w:w w:val="105"/>
        </w:rPr>
        <w:t>.</w:t>
      </w:r>
      <w:r>
        <w:rPr>
          <w:color w:val="010101"/>
          <w:w w:val="105"/>
        </w:rPr>
        <w:t>cshtml)</w:t>
      </w:r>
    </w:p>
    <w:p w:rsidR="007E79CC" w:rsidRDefault="00A323FB" w14:paraId="5A3CAB61" w14:textId="77777777">
      <w:pPr>
        <w:pStyle w:val="BodyText"/>
        <w:spacing w:before="50"/>
        <w:ind w:left="188"/>
      </w:pPr>
      <w:r>
        <w:pict w14:anchorId="5A3CAB97">
          <v:shape id="docshape23" style="position:absolute;left:0;text-align:left;margin-left:109.2pt;margin-top:14pt;width:106.95pt;height:.85pt;z-index:15734784;mso-position-horizontal-relative:page" coordsize="2139,17" coordorigin="2184,280" o:spid="_x0000_s1040" fillcolor="black" stroked="f" o:spt="100" adj="0,,0" path="m2695,280r-511,l2184,297r511,l2695,280xm2878,280r-70,l2753,280r,17l2808,297r70,l2878,280xm4322,280r-1387,l2935,297r1387,l4322,280xe">
            <v:stroke joinstyle="round"/>
            <v:formulas/>
            <v:path arrowok="t" o:connecttype="segments"/>
            <w10:wrap anchorx="page"/>
          </v:shape>
        </w:pict>
      </w:r>
      <w:r>
        <w:pict w14:anchorId="5A3CAB98">
          <v:rect id="docshape24" style="position:absolute;left:0;text-align:left;margin-left:219.95pt;margin-top:14pt;width:.95pt;height:.85pt;z-index:15735296;mso-position-horizontal-relative:page" o:spid="_x0000_s1039" fillcolor="black" stroked="f">
            <w10:wrap anchorx="page"/>
          </v:rect>
        </w:pict>
      </w:r>
      <w:r>
        <w:pict w14:anchorId="5A3CAB99">
          <v:rect id="docshape25" style="position:absolute;left:0;text-align:left;margin-left:326.65pt;margin-top:14pt;width:.25pt;height:.85pt;z-index:15735808;mso-position-horizontal-relative:page" o:spid="_x0000_s1038" fillcolor="black" stroked="f">
            <w10:wrap anchorx="page"/>
          </v:rect>
        </w:pict>
      </w:r>
      <w:r w:rsidR="00A062B7">
        <w:rPr>
          <w:b/>
          <w:color w:val="010101"/>
          <w:sz w:val="22"/>
        </w:rPr>
        <w:t xml:space="preserve">0  </w:t>
      </w:r>
      <w:r w:rsidR="00A062B7">
        <w:rPr>
          <w:b/>
          <w:color w:val="010101"/>
          <w:spacing w:val="45"/>
          <w:sz w:val="22"/>
        </w:rPr>
        <w:t xml:space="preserve"> </w:t>
      </w:r>
      <w:r w:rsidR="00A062B7">
        <w:rPr>
          <w:color w:val="010101"/>
          <w:u w:val="single" w:color="000000"/>
        </w:rPr>
        <w:t>Titchfield</w:t>
      </w:r>
      <w:r w:rsidR="00A062B7">
        <w:rPr>
          <w:color w:val="010101"/>
          <w:spacing w:val="34"/>
          <w:u w:val="single" w:color="000000"/>
        </w:rPr>
        <w:t xml:space="preserve"> </w:t>
      </w:r>
      <w:r w:rsidR="00A062B7">
        <w:rPr>
          <w:color w:val="010101"/>
          <w:u w:val="single" w:color="000000"/>
        </w:rPr>
        <w:t>Cit</w:t>
      </w:r>
      <w:r w:rsidR="00A062B7">
        <w:rPr>
          <w:color w:val="010101"/>
        </w:rPr>
        <w:t>y</w:t>
      </w:r>
      <w:r w:rsidR="00A062B7">
        <w:rPr>
          <w:color w:val="010101"/>
          <w:spacing w:val="19"/>
        </w:rPr>
        <w:t xml:space="preserve"> </w:t>
      </w:r>
      <w:r w:rsidR="00A062B7">
        <w:rPr>
          <w:color w:val="010101"/>
        </w:rPr>
        <w:t>Group</w:t>
      </w:r>
      <w:r w:rsidR="00A062B7">
        <w:rPr>
          <w:color w:val="010101"/>
          <w:spacing w:val="20"/>
        </w:rPr>
        <w:t xml:space="preserve"> </w:t>
      </w:r>
      <w:r w:rsidR="00A062B7">
        <w:rPr>
          <w:color w:val="010101"/>
        </w:rPr>
        <w:t>(/NetEconStat/cityg</w:t>
      </w:r>
      <w:r w:rsidR="00A062B7">
        <w:rPr>
          <w:color w:val="010101"/>
          <w:u w:val="single" w:color="000000"/>
        </w:rPr>
        <w:t>roups/Titchfield</w:t>
      </w:r>
      <w:r w:rsidR="00A062B7">
        <w:rPr>
          <w:color w:val="383838"/>
          <w:u w:val="single" w:color="000000"/>
        </w:rPr>
        <w:t>.</w:t>
      </w:r>
      <w:r w:rsidR="00A062B7">
        <w:rPr>
          <w:color w:val="010101"/>
          <w:u w:val="single" w:color="000000"/>
        </w:rPr>
        <w:t>cshtm</w:t>
      </w:r>
      <w:r w:rsidR="00A062B7">
        <w:rPr>
          <w:color w:val="010101"/>
        </w:rPr>
        <w:t>l)</w:t>
      </w:r>
    </w:p>
    <w:p w:rsidR="007E79CC" w:rsidRDefault="00A062B7" w14:paraId="5A3CAB62" w14:textId="77777777">
      <w:pPr>
        <w:pStyle w:val="BodyText"/>
        <w:spacing w:before="45"/>
        <w:ind w:left="188"/>
      </w:pPr>
      <w:r>
        <w:rPr>
          <w:b/>
          <w:color w:val="010101"/>
          <w:spacing w:val="-1"/>
          <w:w w:val="105"/>
          <w:sz w:val="22"/>
        </w:rPr>
        <w:t>0</w:t>
      </w:r>
      <w:r>
        <w:rPr>
          <w:b/>
          <w:color w:val="010101"/>
          <w:spacing w:val="9"/>
          <w:w w:val="105"/>
          <w:sz w:val="22"/>
        </w:rPr>
        <w:t xml:space="preserve"> </w:t>
      </w:r>
      <w:r>
        <w:rPr>
          <w:color w:val="010101"/>
          <w:spacing w:val="-1"/>
          <w:w w:val="105"/>
        </w:rPr>
        <w:t>Voorburg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spacing w:val="-1"/>
          <w:w w:val="105"/>
        </w:rPr>
        <w:t>Group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spacing w:val="-1"/>
          <w:w w:val="105"/>
        </w:rPr>
        <w:t>(/NetEconStat/citygroups/voorburg.cshtml)</w:t>
      </w:r>
    </w:p>
    <w:p w:rsidR="007E79CC" w:rsidRDefault="00A062B7" w14:paraId="5A3CAB63" w14:textId="77777777">
      <w:pPr>
        <w:pStyle w:val="BodyText"/>
        <w:spacing w:before="49"/>
        <w:ind w:left="188"/>
      </w:pPr>
      <w:r>
        <w:rPr>
          <w:b/>
          <w:color w:val="010101"/>
          <w:spacing w:val="-1"/>
          <w:w w:val="105"/>
          <w:sz w:val="22"/>
        </w:rPr>
        <w:t>0</w:t>
      </w:r>
      <w:r>
        <w:rPr>
          <w:b/>
          <w:color w:val="010101"/>
          <w:spacing w:val="60"/>
          <w:w w:val="105"/>
          <w:sz w:val="22"/>
        </w:rPr>
        <w:t xml:space="preserve"> </w:t>
      </w:r>
      <w:r>
        <w:rPr>
          <w:color w:val="010101"/>
          <w:spacing w:val="-1"/>
          <w:w w:val="105"/>
        </w:rPr>
        <w:t>Washington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spacing w:val="-1"/>
          <w:w w:val="105"/>
        </w:rPr>
        <w:t>Group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(/NetEconStat/citygroups/washington</w:t>
      </w:r>
      <w:r>
        <w:rPr>
          <w:color w:val="383838"/>
          <w:w w:val="105"/>
        </w:rPr>
        <w:t>.</w:t>
      </w:r>
      <w:r>
        <w:rPr>
          <w:color w:val="010101"/>
          <w:w w:val="105"/>
        </w:rPr>
        <w:t>cshtml)</w:t>
      </w:r>
    </w:p>
    <w:p w:rsidR="007E79CC" w:rsidRDefault="00A062B7" w14:paraId="5A3CAB64" w14:textId="77777777">
      <w:pPr>
        <w:pStyle w:val="BodyText"/>
        <w:spacing w:before="45"/>
        <w:ind w:left="188"/>
      </w:pPr>
      <w:r>
        <w:rPr>
          <w:b/>
          <w:color w:val="010101"/>
          <w:spacing w:val="-1"/>
          <w:w w:val="105"/>
          <w:sz w:val="22"/>
        </w:rPr>
        <w:t>0</w:t>
      </w:r>
      <w:r>
        <w:rPr>
          <w:b/>
          <w:color w:val="010101"/>
          <w:spacing w:val="13"/>
          <w:w w:val="105"/>
          <w:sz w:val="22"/>
        </w:rPr>
        <w:t xml:space="preserve"> </w:t>
      </w:r>
      <w:r>
        <w:rPr>
          <w:color w:val="010101"/>
          <w:spacing w:val="-1"/>
          <w:w w:val="105"/>
        </w:rPr>
        <w:t>Wiesbaden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spacing w:val="-1"/>
          <w:w w:val="105"/>
        </w:rPr>
        <w:t>Group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spacing w:val="-1"/>
          <w:w w:val="105"/>
        </w:rPr>
        <w:t>(/NetEconStat/citygroups/wiesbaden/)</w:t>
      </w:r>
    </w:p>
    <w:p w:rsidR="007E79CC" w:rsidRDefault="007E79CC" w14:paraId="5A3CAB65" w14:textId="77777777">
      <w:pPr>
        <w:sectPr w:rsidR="007E79CC">
          <w:pgSz w:w="12240" w:h="15840" w:orient="portrait"/>
          <w:pgMar w:top="520" w:right="640" w:bottom="280" w:left="540" w:header="720" w:footer="720" w:gutter="0"/>
          <w:cols w:space="720"/>
        </w:sectPr>
      </w:pPr>
    </w:p>
    <w:p w:rsidR="007E79CC" w:rsidRDefault="00A062B7" w14:paraId="5A3CAB66" w14:textId="77777777">
      <w:pPr>
        <w:pStyle w:val="Heading1"/>
        <w:spacing w:before="64"/>
        <w:ind w:left="267"/>
      </w:pPr>
      <w:r>
        <w:rPr>
          <w:color w:val="010101"/>
        </w:rPr>
        <w:t>About</w:t>
      </w:r>
    </w:p>
    <w:p w:rsidR="007E79CC" w:rsidRDefault="00A323FB" w14:paraId="5A3CAB67" w14:textId="77777777">
      <w:pPr>
        <w:pStyle w:val="BodyText"/>
        <w:rPr>
          <w:b/>
          <w:sz w:val="11"/>
        </w:rPr>
      </w:pPr>
      <w:r>
        <w:pict w14:anchorId="5A3CAB9A">
          <v:group id="docshapegroup26" style="position:absolute;margin-left:40.2pt;margin-top:7.6pt;width:533.55pt;height:1.6pt;z-index:-15720960;mso-wrap-distance-left:0;mso-wrap-distance-right:0;mso-position-horizontal-relative:page" coordsize="10671,32" coordorigin="804,152" o:spid="_x0000_s1035">
            <v:line id="_x0000_s1037" style="position:absolute" strokecolor="#e4e8ef" strokeweight=".84pt" from="804,160" to="11474,160">
              <v:stroke dashstyle="1 1"/>
            </v:line>
            <v:rect id="docshape27" style="position:absolute;left:804;top:151;width:934;height:32" o:spid="_x0000_s1036" fillcolor="#5b91e4" stroked="f"/>
            <w10:wrap type="topAndBottom" anchorx="page"/>
          </v:group>
        </w:pict>
      </w:r>
    </w:p>
    <w:p w:rsidR="007E79CC" w:rsidRDefault="00A062B7" w14:paraId="5A3CAB68" w14:textId="77777777">
      <w:pPr>
        <w:spacing w:before="160" w:line="345" w:lineRule="auto"/>
        <w:ind w:left="264" w:right="228" w:hanging="1"/>
        <w:rPr>
          <w:sz w:val="20"/>
        </w:rPr>
      </w:pPr>
      <w:r>
        <w:rPr>
          <w:color w:val="010101"/>
          <w:w w:val="105"/>
          <w:sz w:val="20"/>
        </w:rPr>
        <w:t>The</w:t>
      </w:r>
      <w:r>
        <w:rPr>
          <w:color w:val="010101"/>
          <w:spacing w:val="-5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United</w:t>
      </w:r>
      <w:r>
        <w:rPr>
          <w:color w:val="010101"/>
          <w:spacing w:val="-2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Nations</w:t>
      </w:r>
      <w:r>
        <w:rPr>
          <w:color w:val="010101"/>
          <w:spacing w:val="4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Statistics</w:t>
      </w:r>
      <w:r>
        <w:rPr>
          <w:color w:val="010101"/>
          <w:spacing w:val="10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Division</w:t>
      </w:r>
      <w:r>
        <w:rPr>
          <w:color w:val="010101"/>
          <w:spacing w:val="2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is</w:t>
      </w:r>
      <w:r>
        <w:rPr>
          <w:color w:val="010101"/>
          <w:spacing w:val="-6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committed</w:t>
      </w:r>
      <w:r>
        <w:rPr>
          <w:color w:val="010101"/>
          <w:spacing w:val="4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to</w:t>
      </w:r>
      <w:r>
        <w:rPr>
          <w:color w:val="010101"/>
          <w:spacing w:val="-5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the</w:t>
      </w:r>
      <w:r>
        <w:rPr>
          <w:color w:val="010101"/>
          <w:spacing w:val="-1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advancement</w:t>
      </w:r>
      <w:r>
        <w:rPr>
          <w:color w:val="010101"/>
          <w:spacing w:val="7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of</w:t>
      </w:r>
      <w:r>
        <w:rPr>
          <w:color w:val="010101"/>
          <w:spacing w:val="-3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the</w:t>
      </w:r>
      <w:r>
        <w:rPr>
          <w:color w:val="010101"/>
          <w:spacing w:val="-1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global statistical</w:t>
      </w:r>
      <w:r>
        <w:rPr>
          <w:color w:val="010101"/>
          <w:spacing w:val="11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system.</w:t>
      </w:r>
      <w:r>
        <w:rPr>
          <w:color w:val="010101"/>
          <w:spacing w:val="1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We</w:t>
      </w:r>
      <w:r>
        <w:rPr>
          <w:color w:val="010101"/>
          <w:spacing w:val="1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compile and disseminate global statistical information, develop standards and norms for statistical activities, and</w:t>
      </w:r>
      <w:r>
        <w:rPr>
          <w:color w:val="010101"/>
          <w:spacing w:val="-56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support</w:t>
      </w:r>
      <w:r>
        <w:rPr>
          <w:color w:val="010101"/>
          <w:spacing w:val="5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countries'</w:t>
      </w:r>
      <w:r>
        <w:rPr>
          <w:color w:val="010101"/>
          <w:spacing w:val="4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efforts</w:t>
      </w:r>
      <w:r>
        <w:rPr>
          <w:color w:val="010101"/>
          <w:spacing w:val="-2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to</w:t>
      </w:r>
      <w:r>
        <w:rPr>
          <w:color w:val="010101"/>
          <w:spacing w:val="-3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strengthen</w:t>
      </w:r>
      <w:r>
        <w:rPr>
          <w:color w:val="010101"/>
          <w:spacing w:val="13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their</w:t>
      </w:r>
      <w:r>
        <w:rPr>
          <w:color w:val="010101"/>
          <w:spacing w:val="-1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national</w:t>
      </w:r>
      <w:r>
        <w:rPr>
          <w:color w:val="010101"/>
          <w:spacing w:val="8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statistical</w:t>
      </w:r>
      <w:r>
        <w:rPr>
          <w:color w:val="010101"/>
          <w:spacing w:val="11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systems</w:t>
      </w:r>
      <w:r>
        <w:rPr>
          <w:color w:val="3A3A3A"/>
          <w:w w:val="105"/>
          <w:sz w:val="20"/>
        </w:rPr>
        <w:t>.</w:t>
      </w:r>
      <w:r>
        <w:rPr>
          <w:color w:val="3A3A3A"/>
          <w:spacing w:val="-12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We</w:t>
      </w:r>
      <w:r>
        <w:rPr>
          <w:color w:val="010101"/>
          <w:spacing w:val="-6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facilitate</w:t>
      </w:r>
      <w:r>
        <w:rPr>
          <w:color w:val="010101"/>
          <w:spacing w:val="9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the coordination</w:t>
      </w:r>
      <w:r>
        <w:rPr>
          <w:color w:val="010101"/>
          <w:spacing w:val="5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of</w:t>
      </w:r>
      <w:r>
        <w:rPr>
          <w:color w:val="010101"/>
          <w:spacing w:val="1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international statistical activities and support the functioning of the United Nations Statistical Commission as the</w:t>
      </w:r>
      <w:r>
        <w:rPr>
          <w:color w:val="010101"/>
          <w:spacing w:val="1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apex</w:t>
      </w:r>
      <w:r>
        <w:rPr>
          <w:color w:val="010101"/>
          <w:spacing w:val="13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entity</w:t>
      </w:r>
      <w:r>
        <w:rPr>
          <w:color w:val="010101"/>
          <w:spacing w:val="2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of</w:t>
      </w:r>
      <w:r>
        <w:rPr>
          <w:color w:val="010101"/>
          <w:spacing w:val="-4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the</w:t>
      </w:r>
      <w:r>
        <w:rPr>
          <w:color w:val="010101"/>
          <w:spacing w:val="-1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global statistical</w:t>
      </w:r>
      <w:r>
        <w:rPr>
          <w:color w:val="010101"/>
          <w:spacing w:val="7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system</w:t>
      </w:r>
      <w:r>
        <w:rPr>
          <w:color w:val="3A3A3A"/>
          <w:w w:val="105"/>
          <w:sz w:val="20"/>
        </w:rPr>
        <w:t>.</w:t>
      </w:r>
    </w:p>
    <w:p w:rsidR="007E79CC" w:rsidRDefault="007E79CC" w14:paraId="5A3CAB69" w14:textId="77777777">
      <w:pPr>
        <w:pStyle w:val="BodyText"/>
        <w:rPr>
          <w:sz w:val="22"/>
        </w:rPr>
      </w:pPr>
    </w:p>
    <w:p w:rsidR="007E79CC" w:rsidRDefault="007E79CC" w14:paraId="5A3CAB6A" w14:textId="77777777">
      <w:pPr>
        <w:pStyle w:val="BodyText"/>
        <w:rPr>
          <w:sz w:val="22"/>
        </w:rPr>
      </w:pPr>
    </w:p>
    <w:p w:rsidR="007E79CC" w:rsidRDefault="00A062B7" w14:paraId="5A3CAB6B" w14:textId="77777777">
      <w:pPr>
        <w:pStyle w:val="Heading1"/>
        <w:spacing w:before="138"/>
      </w:pPr>
      <w:r>
        <w:rPr>
          <w:color w:val="010101"/>
          <w:w w:val="95"/>
        </w:rPr>
        <w:t>UNSD</w:t>
      </w:r>
      <w:r>
        <w:rPr>
          <w:color w:val="010101"/>
          <w:spacing w:val="33"/>
          <w:w w:val="95"/>
        </w:rPr>
        <w:t xml:space="preserve"> </w:t>
      </w:r>
      <w:r>
        <w:rPr>
          <w:color w:val="010101"/>
          <w:w w:val="95"/>
        </w:rPr>
        <w:t>Work</w:t>
      </w:r>
      <w:r>
        <w:rPr>
          <w:color w:val="010101"/>
          <w:spacing w:val="31"/>
          <w:w w:val="95"/>
        </w:rPr>
        <w:t xml:space="preserve"> </w:t>
      </w:r>
      <w:r>
        <w:rPr>
          <w:color w:val="010101"/>
          <w:w w:val="95"/>
        </w:rPr>
        <w:t>Programme</w:t>
      </w:r>
    </w:p>
    <w:p w:rsidR="007E79CC" w:rsidRDefault="00A323FB" w14:paraId="5A3CAB6C" w14:textId="77777777">
      <w:pPr>
        <w:pStyle w:val="BodyText"/>
        <w:spacing w:before="9"/>
        <w:rPr>
          <w:b/>
          <w:sz w:val="10"/>
        </w:rPr>
      </w:pPr>
      <w:r>
        <w:pict w14:anchorId="5A3CAB9B">
          <v:group id="docshapegroup28" style="position:absolute;margin-left:40.2pt;margin-top:7.45pt;width:533.55pt;height:1.6pt;z-index:-15720448;mso-wrap-distance-left:0;mso-wrap-distance-right:0;mso-position-horizontal-relative:page" coordsize="10671,32" coordorigin="804,149" o:spid="_x0000_s1032">
            <v:line id="_x0000_s1034" style="position:absolute" strokecolor="#e4e8ef" strokeweight=".84pt" from="804,157" to="11474,157">
              <v:stroke dashstyle="1 1"/>
            </v:line>
            <v:rect id="docshape29" style="position:absolute;left:804;top:148;width:3728;height:32" o:spid="_x0000_s1033" fillcolor="#5b91e4" stroked="f"/>
            <w10:wrap type="topAndBottom" anchorx="page"/>
          </v:group>
        </w:pict>
      </w:r>
    </w:p>
    <w:p w:rsidR="007E79CC" w:rsidRDefault="00A062B7" w14:paraId="5A3CAB6D" w14:textId="77777777">
      <w:pPr>
        <w:spacing w:before="164"/>
        <w:ind w:left="256"/>
        <w:rPr>
          <w:sz w:val="20"/>
        </w:rPr>
      </w:pPr>
      <w:r>
        <w:rPr>
          <w:rFonts w:ascii="Times New Roman"/>
          <w:b/>
          <w:color w:val="010101"/>
          <w:spacing w:val="-1"/>
          <w:w w:val="105"/>
          <w:sz w:val="20"/>
        </w:rPr>
        <w:t>f)</w:t>
      </w:r>
      <w:r>
        <w:rPr>
          <w:rFonts w:ascii="Times New Roman"/>
          <w:b/>
          <w:color w:val="010101"/>
          <w:spacing w:val="94"/>
          <w:w w:val="105"/>
          <w:sz w:val="20"/>
        </w:rPr>
        <w:t xml:space="preserve"> </w:t>
      </w:r>
      <w:r>
        <w:rPr>
          <w:color w:val="010101"/>
          <w:spacing w:val="-1"/>
          <w:w w:val="105"/>
          <w:sz w:val="20"/>
        </w:rPr>
        <w:t>Statistical</w:t>
      </w:r>
      <w:r>
        <w:rPr>
          <w:color w:val="010101"/>
          <w:spacing w:val="13"/>
          <w:w w:val="105"/>
          <w:sz w:val="20"/>
        </w:rPr>
        <w:t xml:space="preserve"> </w:t>
      </w:r>
      <w:r>
        <w:rPr>
          <w:color w:val="010101"/>
          <w:spacing w:val="-1"/>
          <w:w w:val="105"/>
          <w:sz w:val="20"/>
        </w:rPr>
        <w:t>Classifications</w:t>
      </w:r>
      <w:r>
        <w:rPr>
          <w:color w:val="010101"/>
          <w:spacing w:val="-13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(</w:t>
      </w:r>
      <w:hyperlink r:id="rId14">
        <w:r>
          <w:rPr>
            <w:color w:val="010101"/>
            <w:w w:val="105"/>
            <w:sz w:val="20"/>
          </w:rPr>
          <w:t>http</w:t>
        </w:r>
        <w:r>
          <w:rPr>
            <w:color w:val="1F1F1F"/>
            <w:w w:val="105"/>
            <w:sz w:val="20"/>
          </w:rPr>
          <w:t>:</w:t>
        </w:r>
        <w:r>
          <w:rPr>
            <w:color w:val="010101"/>
            <w:w w:val="105"/>
            <w:sz w:val="20"/>
          </w:rPr>
          <w:t>//unstats</w:t>
        </w:r>
        <w:r>
          <w:rPr>
            <w:color w:val="3A3A3A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un</w:t>
        </w:r>
        <w:r>
          <w:rPr>
            <w:color w:val="3A3A3A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org/unsd/class/default.asp)</w:t>
        </w:r>
      </w:hyperlink>
    </w:p>
    <w:p w:rsidR="007E79CC" w:rsidRDefault="00A062B7" w14:paraId="5A3CAB6E" w14:textId="77777777">
      <w:pPr>
        <w:spacing w:before="96"/>
        <w:ind w:left="256"/>
        <w:rPr>
          <w:sz w:val="20"/>
        </w:rPr>
      </w:pPr>
      <w:r>
        <w:rPr>
          <w:rFonts w:ascii="Times New Roman"/>
          <w:b/>
          <w:color w:val="010101"/>
          <w:w w:val="105"/>
          <w:sz w:val="20"/>
        </w:rPr>
        <w:t xml:space="preserve">f) </w:t>
      </w:r>
      <w:r>
        <w:rPr>
          <w:rFonts w:ascii="Times New Roman"/>
          <w:b/>
          <w:color w:val="010101"/>
          <w:spacing w:val="18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Big</w:t>
      </w:r>
      <w:r>
        <w:rPr>
          <w:color w:val="010101"/>
          <w:spacing w:val="-2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data</w:t>
      </w:r>
      <w:r>
        <w:rPr>
          <w:color w:val="010101"/>
          <w:spacing w:val="3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for</w:t>
      </w:r>
      <w:r>
        <w:rPr>
          <w:color w:val="010101"/>
          <w:spacing w:val="-4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official</w:t>
      </w:r>
      <w:r>
        <w:rPr>
          <w:color w:val="010101"/>
          <w:spacing w:val="2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statistics</w:t>
      </w:r>
      <w:r>
        <w:rPr>
          <w:color w:val="010101"/>
          <w:spacing w:val="8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(</w:t>
      </w:r>
      <w:hyperlink r:id="rId15">
        <w:r>
          <w:rPr>
            <w:color w:val="010101"/>
            <w:w w:val="105"/>
            <w:sz w:val="20"/>
          </w:rPr>
          <w:t>http://unstats</w:t>
        </w:r>
        <w:r>
          <w:rPr>
            <w:color w:val="3A3A3A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un</w:t>
        </w:r>
        <w:r>
          <w:rPr>
            <w:color w:val="3A3A3A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org/bigdata/)</w:t>
        </w:r>
      </w:hyperlink>
    </w:p>
    <w:p w:rsidR="007E79CC" w:rsidRDefault="00A062B7" w14:paraId="5A3CAB6F" w14:textId="77777777">
      <w:pPr>
        <w:spacing w:before="100"/>
        <w:ind w:left="256"/>
        <w:rPr>
          <w:sz w:val="20"/>
        </w:rPr>
      </w:pPr>
      <w:r>
        <w:rPr>
          <w:rFonts w:ascii="Times New Roman"/>
          <w:b/>
          <w:color w:val="010101"/>
          <w:w w:val="105"/>
          <w:sz w:val="20"/>
        </w:rPr>
        <w:t xml:space="preserve">f) </w:t>
      </w:r>
      <w:r>
        <w:rPr>
          <w:rFonts w:ascii="Times New Roman"/>
          <w:b/>
          <w:color w:val="010101"/>
          <w:spacing w:val="10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Development</w:t>
      </w:r>
      <w:r>
        <w:rPr>
          <w:color w:val="010101"/>
          <w:spacing w:val="8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indicators</w:t>
      </w:r>
      <w:r>
        <w:rPr>
          <w:color w:val="010101"/>
          <w:spacing w:val="6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(</w:t>
      </w:r>
      <w:hyperlink r:id="rId16">
        <w:r>
          <w:rPr>
            <w:color w:val="010101"/>
            <w:w w:val="105"/>
            <w:sz w:val="20"/>
          </w:rPr>
          <w:t>http://unstats</w:t>
        </w:r>
        <w:r>
          <w:rPr>
            <w:color w:val="3A3A3A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un</w:t>
        </w:r>
        <w:r>
          <w:rPr>
            <w:color w:val="3A3A3A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org/sdgs/)</w:t>
        </w:r>
      </w:hyperlink>
    </w:p>
    <w:p w:rsidR="007E79CC" w:rsidRDefault="00A062B7" w14:paraId="5A3CAB70" w14:textId="77777777">
      <w:pPr>
        <w:spacing w:before="101"/>
        <w:ind w:left="256"/>
        <w:rPr>
          <w:sz w:val="20"/>
        </w:rPr>
      </w:pPr>
      <w:r>
        <w:rPr>
          <w:rFonts w:ascii="Times New Roman"/>
          <w:b/>
          <w:color w:val="010101"/>
          <w:w w:val="105"/>
          <w:sz w:val="20"/>
        </w:rPr>
        <w:t>f)</w:t>
      </w:r>
      <w:r>
        <w:rPr>
          <w:rFonts w:ascii="Times New Roman"/>
          <w:b/>
          <w:color w:val="010101"/>
          <w:spacing w:val="52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Geospatial</w:t>
      </w:r>
      <w:r>
        <w:rPr>
          <w:color w:val="010101"/>
          <w:spacing w:val="-5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Information</w:t>
      </w:r>
      <w:r>
        <w:rPr>
          <w:color w:val="010101"/>
          <w:spacing w:val="5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(</w:t>
      </w:r>
      <w:hyperlink r:id="rId17">
        <w:r>
          <w:rPr>
            <w:color w:val="010101"/>
            <w:w w:val="105"/>
            <w:sz w:val="20"/>
          </w:rPr>
          <w:t>http://unstats.un.org/unsd/geoinfo/)</w:t>
        </w:r>
      </w:hyperlink>
    </w:p>
    <w:p w:rsidR="007E79CC" w:rsidRDefault="00A062B7" w14:paraId="5A3CAB71" w14:textId="77777777">
      <w:pPr>
        <w:spacing w:before="101"/>
        <w:ind w:left="256"/>
        <w:rPr>
          <w:sz w:val="20"/>
        </w:rPr>
      </w:pPr>
      <w:r>
        <w:rPr>
          <w:rFonts w:ascii="Times New Roman"/>
          <w:b/>
          <w:color w:val="010101"/>
          <w:w w:val="105"/>
          <w:sz w:val="20"/>
        </w:rPr>
        <w:t>f)</w:t>
      </w:r>
      <w:r>
        <w:rPr>
          <w:rFonts w:ascii="Times New Roman"/>
          <w:b/>
          <w:color w:val="010101"/>
          <w:spacing w:val="47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Demographic</w:t>
      </w:r>
      <w:r>
        <w:rPr>
          <w:color w:val="010101"/>
          <w:spacing w:val="5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and</w:t>
      </w:r>
      <w:r>
        <w:rPr>
          <w:color w:val="010101"/>
          <w:spacing w:val="-10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Social</w:t>
      </w:r>
      <w:r>
        <w:rPr>
          <w:color w:val="010101"/>
          <w:spacing w:val="-10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Statistics</w:t>
      </w:r>
      <w:r>
        <w:rPr>
          <w:color w:val="010101"/>
          <w:spacing w:val="3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(</w:t>
      </w:r>
      <w:hyperlink r:id="rId18">
        <w:r>
          <w:rPr>
            <w:color w:val="010101"/>
            <w:w w:val="105"/>
            <w:sz w:val="20"/>
          </w:rPr>
          <w:t>http://unstats.un.org/unsd/demographic/default.htm)</w:t>
        </w:r>
      </w:hyperlink>
    </w:p>
    <w:p w:rsidR="007E79CC" w:rsidRDefault="00A062B7" w14:paraId="5A3CAB72" w14:textId="77777777">
      <w:pPr>
        <w:spacing w:before="101"/>
        <w:ind w:left="256"/>
        <w:rPr>
          <w:sz w:val="20"/>
        </w:rPr>
      </w:pPr>
      <w:r>
        <w:rPr>
          <w:rFonts w:ascii="Times New Roman"/>
          <w:b/>
          <w:color w:val="010101"/>
          <w:w w:val="105"/>
          <w:sz w:val="20"/>
        </w:rPr>
        <w:t xml:space="preserve">f) </w:t>
      </w:r>
      <w:r>
        <w:rPr>
          <w:rFonts w:ascii="Times New Roman"/>
          <w:b/>
          <w:color w:val="010101"/>
          <w:spacing w:val="18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Gender</w:t>
      </w:r>
      <w:r>
        <w:rPr>
          <w:color w:val="010101"/>
          <w:spacing w:val="5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Statistics</w:t>
      </w:r>
      <w:r>
        <w:rPr>
          <w:color w:val="010101"/>
          <w:spacing w:val="10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(</w:t>
      </w:r>
      <w:hyperlink r:id="rId19">
        <w:r>
          <w:rPr>
            <w:color w:val="010101"/>
            <w:w w:val="105"/>
            <w:sz w:val="20"/>
          </w:rPr>
          <w:t>http</w:t>
        </w:r>
        <w:r>
          <w:rPr>
            <w:color w:val="1F1F1F"/>
            <w:w w:val="105"/>
            <w:sz w:val="20"/>
          </w:rPr>
          <w:t>:</w:t>
        </w:r>
        <w:r>
          <w:rPr>
            <w:color w:val="010101"/>
            <w:w w:val="105"/>
            <w:sz w:val="20"/>
          </w:rPr>
          <w:t>//unstats</w:t>
        </w:r>
        <w:r>
          <w:rPr>
            <w:color w:val="3A3A3A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un</w:t>
        </w:r>
        <w:r>
          <w:rPr>
            <w:color w:val="3A3A3A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org/unsd/gender/default.html)</w:t>
        </w:r>
      </w:hyperlink>
    </w:p>
    <w:p w:rsidR="007E79CC" w:rsidRDefault="00A062B7" w14:paraId="5A3CAB73" w14:textId="77777777">
      <w:pPr>
        <w:spacing w:before="100"/>
        <w:ind w:left="256"/>
        <w:rPr>
          <w:sz w:val="20"/>
        </w:rPr>
      </w:pPr>
      <w:r>
        <w:rPr>
          <w:rFonts w:ascii="Times New Roman"/>
          <w:b/>
          <w:color w:val="010101"/>
          <w:w w:val="105"/>
          <w:sz w:val="20"/>
        </w:rPr>
        <w:t xml:space="preserve">f) </w:t>
      </w:r>
      <w:r>
        <w:rPr>
          <w:rFonts w:ascii="Times New Roman"/>
          <w:b/>
          <w:color w:val="010101"/>
          <w:spacing w:val="16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Industry</w:t>
      </w:r>
      <w:r>
        <w:rPr>
          <w:color w:val="010101"/>
          <w:spacing w:val="5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Statistics</w:t>
      </w:r>
      <w:r>
        <w:rPr>
          <w:color w:val="010101"/>
          <w:spacing w:val="6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(</w:t>
      </w:r>
      <w:hyperlink r:id="rId20">
        <w:r>
          <w:rPr>
            <w:color w:val="010101"/>
            <w:w w:val="105"/>
            <w:sz w:val="20"/>
          </w:rPr>
          <w:t>http://unstats</w:t>
        </w:r>
        <w:r>
          <w:rPr>
            <w:color w:val="3A3A3A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un</w:t>
        </w:r>
        <w:r>
          <w:rPr>
            <w:color w:val="3A3A3A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org/unsd/industry/default.asp)</w:t>
        </w:r>
      </w:hyperlink>
    </w:p>
    <w:p w:rsidR="007E79CC" w:rsidRDefault="00A062B7" w14:paraId="5A3CAB74" w14:textId="77777777">
      <w:pPr>
        <w:spacing w:before="96"/>
        <w:ind w:left="256"/>
        <w:rPr>
          <w:sz w:val="20"/>
        </w:rPr>
      </w:pPr>
      <w:r>
        <w:rPr>
          <w:rFonts w:ascii="Times New Roman"/>
          <w:b/>
          <w:color w:val="010101"/>
          <w:w w:val="105"/>
          <w:sz w:val="20"/>
        </w:rPr>
        <w:t xml:space="preserve">f) </w:t>
      </w:r>
      <w:r>
        <w:rPr>
          <w:rFonts w:ascii="Times New Roman"/>
          <w:b/>
          <w:color w:val="010101"/>
          <w:spacing w:val="14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Trade Statistics</w:t>
      </w:r>
      <w:r>
        <w:rPr>
          <w:color w:val="010101"/>
          <w:spacing w:val="5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(</w:t>
      </w:r>
      <w:hyperlink r:id="rId21">
        <w:r>
          <w:rPr>
            <w:color w:val="010101"/>
            <w:w w:val="105"/>
            <w:sz w:val="20"/>
          </w:rPr>
          <w:t>http://unstats</w:t>
        </w:r>
        <w:r>
          <w:rPr>
            <w:color w:val="3A3A3A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un</w:t>
        </w:r>
        <w:r>
          <w:rPr>
            <w:color w:val="1F1F1F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org/unsd/trade/default.htm)</w:t>
        </w:r>
      </w:hyperlink>
    </w:p>
    <w:p w:rsidR="007E79CC" w:rsidRDefault="00A062B7" w14:paraId="5A3CAB75" w14:textId="77777777">
      <w:pPr>
        <w:pStyle w:val="Heading5"/>
      </w:pPr>
      <w:r>
        <w:rPr>
          <w:rFonts w:ascii="Times New Roman"/>
          <w:b/>
          <w:color w:val="010101"/>
          <w:w w:val="105"/>
        </w:rPr>
        <w:t xml:space="preserve">f) </w:t>
      </w:r>
      <w:r>
        <w:rPr>
          <w:rFonts w:ascii="Times New Roman"/>
          <w:b/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Tourism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Statistics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(https://unstats</w:t>
      </w:r>
      <w:r>
        <w:rPr>
          <w:color w:val="3A3A3A"/>
          <w:w w:val="105"/>
        </w:rPr>
        <w:t>.</w:t>
      </w:r>
      <w:r>
        <w:rPr>
          <w:color w:val="010101"/>
          <w:w w:val="105"/>
        </w:rPr>
        <w:t>un</w:t>
      </w:r>
      <w:r>
        <w:rPr>
          <w:color w:val="1F1F1F"/>
          <w:w w:val="105"/>
        </w:rPr>
        <w:t>.</w:t>
      </w:r>
      <w:r>
        <w:rPr>
          <w:color w:val="010101"/>
          <w:w w:val="105"/>
        </w:rPr>
        <w:t>org/unsd/tourism/)</w:t>
      </w:r>
    </w:p>
    <w:p w:rsidR="007E79CC" w:rsidRDefault="00A062B7" w14:paraId="5A3CAB76" w14:textId="77777777">
      <w:pPr>
        <w:spacing w:before="101"/>
        <w:ind w:left="256"/>
        <w:rPr>
          <w:sz w:val="20"/>
        </w:rPr>
      </w:pPr>
      <w:r>
        <w:rPr>
          <w:rFonts w:ascii="Times New Roman"/>
          <w:b/>
          <w:color w:val="010101"/>
          <w:w w:val="105"/>
          <w:sz w:val="20"/>
        </w:rPr>
        <w:t xml:space="preserve">f) </w:t>
      </w:r>
      <w:r>
        <w:rPr>
          <w:rFonts w:ascii="Times New Roman"/>
          <w:b/>
          <w:color w:val="010101"/>
          <w:spacing w:val="17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National Accounts</w:t>
      </w:r>
      <w:r>
        <w:rPr>
          <w:color w:val="010101"/>
          <w:spacing w:val="13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(</w:t>
      </w:r>
      <w:hyperlink r:id="rId22">
        <w:r>
          <w:rPr>
            <w:color w:val="010101"/>
            <w:w w:val="105"/>
            <w:sz w:val="20"/>
          </w:rPr>
          <w:t>http://unstats</w:t>
        </w:r>
        <w:r>
          <w:rPr>
            <w:color w:val="3A3A3A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un</w:t>
        </w:r>
        <w:r>
          <w:rPr>
            <w:color w:val="3A3A3A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org/unsd/nationalaccount/default.asp)</w:t>
        </w:r>
      </w:hyperlink>
    </w:p>
    <w:p w:rsidR="007E79CC" w:rsidRDefault="00A062B7" w14:paraId="5A3CAB77" w14:textId="77777777">
      <w:pPr>
        <w:spacing w:before="100"/>
        <w:ind w:left="256"/>
        <w:rPr>
          <w:sz w:val="20"/>
        </w:rPr>
      </w:pPr>
      <w:r>
        <w:rPr>
          <w:rFonts w:ascii="Times New Roman"/>
          <w:b/>
          <w:color w:val="010101"/>
          <w:w w:val="105"/>
          <w:sz w:val="20"/>
        </w:rPr>
        <w:t xml:space="preserve">f) </w:t>
      </w:r>
      <w:r>
        <w:rPr>
          <w:rFonts w:ascii="Times New Roman"/>
          <w:b/>
          <w:color w:val="010101"/>
          <w:spacing w:val="16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Energy</w:t>
      </w:r>
      <w:r>
        <w:rPr>
          <w:color w:val="010101"/>
          <w:spacing w:val="6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Statistics</w:t>
      </w:r>
      <w:r>
        <w:rPr>
          <w:color w:val="010101"/>
          <w:spacing w:val="6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(</w:t>
      </w:r>
      <w:hyperlink r:id="rId23">
        <w:r>
          <w:rPr>
            <w:color w:val="010101"/>
            <w:w w:val="105"/>
            <w:sz w:val="20"/>
          </w:rPr>
          <w:t>http</w:t>
        </w:r>
        <w:r>
          <w:rPr>
            <w:color w:val="1F1F1F"/>
            <w:w w:val="105"/>
            <w:sz w:val="20"/>
          </w:rPr>
          <w:t>:</w:t>
        </w:r>
        <w:r>
          <w:rPr>
            <w:color w:val="010101"/>
            <w:w w:val="105"/>
            <w:sz w:val="20"/>
          </w:rPr>
          <w:t>//unstats</w:t>
        </w:r>
        <w:r>
          <w:rPr>
            <w:color w:val="3A3A3A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un</w:t>
        </w:r>
        <w:r>
          <w:rPr>
            <w:color w:val="3A3A3A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org/unsd/energy/default.htm)</w:t>
        </w:r>
      </w:hyperlink>
    </w:p>
    <w:p w:rsidR="007E79CC" w:rsidRDefault="00A062B7" w14:paraId="5A3CAB78" w14:textId="77777777">
      <w:pPr>
        <w:spacing w:before="101"/>
        <w:ind w:left="256"/>
        <w:rPr>
          <w:sz w:val="20"/>
        </w:rPr>
      </w:pPr>
      <w:r>
        <w:rPr>
          <w:rFonts w:ascii="Times New Roman"/>
          <w:b/>
          <w:color w:val="010101"/>
          <w:w w:val="105"/>
          <w:sz w:val="20"/>
        </w:rPr>
        <w:t xml:space="preserve">f) </w:t>
      </w:r>
      <w:r>
        <w:rPr>
          <w:rFonts w:ascii="Times New Roman"/>
          <w:b/>
          <w:color w:val="010101"/>
          <w:spacing w:val="8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Environment</w:t>
      </w:r>
      <w:r>
        <w:rPr>
          <w:color w:val="010101"/>
          <w:spacing w:val="9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Statistics</w:t>
      </w:r>
      <w:r>
        <w:rPr>
          <w:color w:val="010101"/>
          <w:spacing w:val="11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(</w:t>
      </w:r>
      <w:hyperlink r:id="rId24">
        <w:r>
          <w:rPr>
            <w:color w:val="010101"/>
            <w:w w:val="105"/>
            <w:sz w:val="20"/>
          </w:rPr>
          <w:t>http</w:t>
        </w:r>
        <w:r>
          <w:rPr>
            <w:color w:val="1F1F1F"/>
            <w:w w:val="105"/>
            <w:sz w:val="20"/>
          </w:rPr>
          <w:t>:</w:t>
        </w:r>
        <w:r>
          <w:rPr>
            <w:color w:val="010101"/>
            <w:w w:val="105"/>
            <w:sz w:val="20"/>
          </w:rPr>
          <w:t>//unstats</w:t>
        </w:r>
        <w:r>
          <w:rPr>
            <w:color w:val="1F1F1F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un</w:t>
        </w:r>
        <w:r>
          <w:rPr>
            <w:color w:val="3A3A3A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org/unsd/environment/default.htm)</w:t>
        </w:r>
      </w:hyperlink>
    </w:p>
    <w:p w:rsidR="007E79CC" w:rsidRDefault="00A062B7" w14:paraId="5A3CAB79" w14:textId="77777777">
      <w:pPr>
        <w:spacing w:before="101"/>
        <w:ind w:left="256"/>
        <w:rPr>
          <w:sz w:val="20"/>
        </w:rPr>
      </w:pPr>
      <w:r>
        <w:rPr>
          <w:rFonts w:ascii="Times New Roman"/>
          <w:b/>
          <w:color w:val="010101"/>
          <w:w w:val="105"/>
          <w:sz w:val="20"/>
        </w:rPr>
        <w:t>f)</w:t>
      </w:r>
      <w:r>
        <w:rPr>
          <w:rFonts w:ascii="Times New Roman"/>
          <w:b/>
          <w:color w:val="010101"/>
          <w:spacing w:val="48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Environmental-Economic</w:t>
      </w:r>
      <w:r>
        <w:rPr>
          <w:color w:val="010101"/>
          <w:spacing w:val="-3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Accounting</w:t>
      </w:r>
      <w:r>
        <w:rPr>
          <w:color w:val="010101"/>
          <w:spacing w:val="3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(</w:t>
      </w:r>
      <w:hyperlink r:id="rId25">
        <w:r>
          <w:rPr>
            <w:color w:val="010101"/>
            <w:w w:val="105"/>
            <w:sz w:val="20"/>
          </w:rPr>
          <w:t>http://unstats</w:t>
        </w:r>
        <w:r>
          <w:rPr>
            <w:color w:val="3A3A3A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un</w:t>
        </w:r>
        <w:r>
          <w:rPr>
            <w:color w:val="3A3A3A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org/unsd/envaccounting/default.asp)</w:t>
        </w:r>
      </w:hyperlink>
    </w:p>
    <w:p w:rsidR="007E79CC" w:rsidRDefault="007E79CC" w14:paraId="5A3CAB7A" w14:textId="77777777">
      <w:pPr>
        <w:pStyle w:val="BodyText"/>
        <w:rPr>
          <w:sz w:val="22"/>
        </w:rPr>
      </w:pPr>
    </w:p>
    <w:p w:rsidR="007E79CC" w:rsidRDefault="007E79CC" w14:paraId="5A3CAB7B" w14:textId="77777777">
      <w:pPr>
        <w:pStyle w:val="BodyText"/>
        <w:rPr>
          <w:sz w:val="22"/>
        </w:rPr>
      </w:pPr>
    </w:p>
    <w:p w:rsidR="007E79CC" w:rsidRDefault="007E79CC" w14:paraId="5A3CAB7C" w14:textId="77777777">
      <w:pPr>
        <w:pStyle w:val="BodyText"/>
        <w:rPr>
          <w:sz w:val="21"/>
        </w:rPr>
      </w:pPr>
    </w:p>
    <w:p w:rsidR="007E79CC" w:rsidRDefault="00A062B7" w14:paraId="5A3CAB7D" w14:textId="77777777">
      <w:pPr>
        <w:pStyle w:val="Heading1"/>
        <w:ind w:left="271"/>
      </w:pPr>
      <w:r>
        <w:rPr>
          <w:color w:val="010101"/>
          <w:w w:val="95"/>
        </w:rPr>
        <w:t>Contact</w:t>
      </w:r>
      <w:r>
        <w:rPr>
          <w:color w:val="010101"/>
          <w:spacing w:val="15"/>
          <w:w w:val="95"/>
        </w:rPr>
        <w:t xml:space="preserve"> </w:t>
      </w:r>
      <w:r>
        <w:rPr>
          <w:color w:val="010101"/>
          <w:w w:val="95"/>
        </w:rPr>
        <w:t>Us</w:t>
      </w:r>
    </w:p>
    <w:p w:rsidR="007E79CC" w:rsidRDefault="00A323FB" w14:paraId="5A3CAB7E" w14:textId="77777777">
      <w:pPr>
        <w:pStyle w:val="BodyText"/>
        <w:spacing w:before="11"/>
        <w:rPr>
          <w:b/>
          <w:sz w:val="9"/>
        </w:rPr>
      </w:pPr>
      <w:r>
        <w:pict w14:anchorId="5A3CAB9C">
          <v:group id="docshapegroup30" style="position:absolute;margin-left:40.2pt;margin-top:6.95pt;width:533.55pt;height:1.6pt;z-index:-15719936;mso-wrap-distance-left:0;mso-wrap-distance-right:0;mso-position-horizontal-relative:page" coordsize="10671,32" coordorigin="804,139" o:spid="_x0000_s1029">
            <v:line id="_x0000_s1031" style="position:absolute" strokecolor="#e4e8ef" strokeweight=".84pt" from="804,148" to="11474,148">
              <v:stroke dashstyle="1 1"/>
            </v:line>
            <v:rect id="docshape31" style="position:absolute;left:804;top:139;width:1668;height:32" o:spid="_x0000_s1030" fillcolor="#5b91e4" stroked="f"/>
            <w10:wrap type="topAndBottom" anchorx="page"/>
          </v:group>
        </w:pict>
      </w:r>
    </w:p>
    <w:p w:rsidR="007E79CC" w:rsidRDefault="00A062B7" w14:paraId="5A3CAB7F" w14:textId="77777777">
      <w:pPr>
        <w:pStyle w:val="BodyText"/>
        <w:spacing w:before="134" w:line="396" w:lineRule="auto"/>
        <w:ind w:left="267" w:right="8772" w:hanging="4"/>
      </w:pPr>
      <w:r>
        <w:rPr>
          <w:color w:val="010101"/>
        </w:rPr>
        <w:t>Statistics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Division</w:t>
      </w:r>
      <w:r>
        <w:rPr>
          <w:color w:val="010101"/>
          <w:spacing w:val="-50"/>
        </w:rPr>
        <w:t xml:space="preserve"> </w:t>
      </w:r>
      <w:r>
        <w:rPr>
          <w:color w:val="010101"/>
        </w:rPr>
        <w:t>United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Nations</w:t>
      </w:r>
    </w:p>
    <w:p w:rsidR="007E79CC" w:rsidRDefault="00A062B7" w14:paraId="5A3CAB80" w14:textId="77777777">
      <w:pPr>
        <w:pStyle w:val="BodyText"/>
        <w:spacing w:line="396" w:lineRule="auto"/>
        <w:ind w:left="267" w:right="8470"/>
      </w:pPr>
      <w:r>
        <w:rPr>
          <w:color w:val="010101"/>
        </w:rPr>
        <w:t>New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York,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NY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10017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United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States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America</w:t>
      </w:r>
    </w:p>
    <w:p w:rsidR="007E79CC" w:rsidRDefault="00A062B7" w14:paraId="5A3CAB81" w14:textId="77777777">
      <w:pPr>
        <w:spacing w:line="271" w:lineRule="exact"/>
        <w:ind w:left="264"/>
        <w:rPr>
          <w:sz w:val="20"/>
        </w:rPr>
      </w:pPr>
      <w:r>
        <w:rPr>
          <w:b/>
          <w:color w:val="010101"/>
          <w:w w:val="105"/>
          <w:sz w:val="28"/>
        </w:rPr>
        <w:t>m</w:t>
      </w:r>
      <w:r>
        <w:rPr>
          <w:b/>
          <w:color w:val="010101"/>
          <w:spacing w:val="23"/>
          <w:w w:val="105"/>
          <w:sz w:val="28"/>
        </w:rPr>
        <w:t xml:space="preserve"> </w:t>
      </w:r>
      <w:hyperlink r:id="rId26">
        <w:r>
          <w:rPr>
            <w:color w:val="010101"/>
            <w:w w:val="105"/>
            <w:sz w:val="20"/>
          </w:rPr>
          <w:t>statistics@un</w:t>
        </w:r>
        <w:r>
          <w:rPr>
            <w:color w:val="3A3A3A"/>
            <w:w w:val="105"/>
            <w:sz w:val="20"/>
          </w:rPr>
          <w:t>.</w:t>
        </w:r>
        <w:r>
          <w:rPr>
            <w:color w:val="010101"/>
            <w:w w:val="105"/>
            <w:sz w:val="20"/>
          </w:rPr>
          <w:t>org</w:t>
        </w:r>
        <w:r>
          <w:rPr>
            <w:color w:val="010101"/>
            <w:spacing w:val="-4"/>
            <w:w w:val="105"/>
            <w:sz w:val="20"/>
          </w:rPr>
          <w:t xml:space="preserve"> </w:t>
        </w:r>
      </w:hyperlink>
      <w:r>
        <w:rPr>
          <w:color w:val="010101"/>
          <w:w w:val="105"/>
          <w:sz w:val="20"/>
        </w:rPr>
        <w:t>(mailto</w:t>
      </w:r>
      <w:r>
        <w:rPr>
          <w:color w:val="1F1F1F"/>
          <w:w w:val="105"/>
          <w:sz w:val="20"/>
        </w:rPr>
        <w:t>:</w:t>
      </w:r>
      <w:r>
        <w:rPr>
          <w:color w:val="010101"/>
          <w:w w:val="105"/>
          <w:sz w:val="20"/>
        </w:rPr>
        <w:t>statistics@un</w:t>
      </w:r>
      <w:r>
        <w:rPr>
          <w:color w:val="3A3A3A"/>
          <w:w w:val="105"/>
          <w:sz w:val="20"/>
        </w:rPr>
        <w:t>.</w:t>
      </w:r>
      <w:r>
        <w:rPr>
          <w:color w:val="010101"/>
          <w:w w:val="105"/>
          <w:sz w:val="20"/>
        </w:rPr>
        <w:t>org)</w:t>
      </w:r>
    </w:p>
    <w:p w:rsidR="007E79CC" w:rsidRDefault="00A062B7" w14:paraId="5A3CAB82" w14:textId="77777777">
      <w:pPr>
        <w:spacing w:before="114"/>
        <w:ind w:left="301"/>
        <w:rPr>
          <w:sz w:val="20"/>
        </w:rPr>
      </w:pPr>
      <w:r>
        <w:rPr>
          <w:color w:val="010101"/>
          <w:sz w:val="20"/>
        </w:rPr>
        <w:t>\.</w:t>
      </w:r>
      <w:r>
        <w:rPr>
          <w:color w:val="010101"/>
          <w:spacing w:val="105"/>
          <w:sz w:val="20"/>
        </w:rPr>
        <w:t xml:space="preserve"> </w:t>
      </w:r>
      <w:r>
        <w:rPr>
          <w:color w:val="010101"/>
          <w:sz w:val="20"/>
        </w:rPr>
        <w:t>Fax</w:t>
      </w:r>
      <w:r>
        <w:rPr>
          <w:color w:val="010101"/>
          <w:spacing w:val="-7"/>
          <w:sz w:val="20"/>
        </w:rPr>
        <w:t xml:space="preserve"> </w:t>
      </w:r>
      <w:r>
        <w:rPr>
          <w:color w:val="010101"/>
          <w:sz w:val="20"/>
        </w:rPr>
        <w:t>+1</w:t>
      </w:r>
      <w:r>
        <w:rPr>
          <w:color w:val="010101"/>
          <w:spacing w:val="-12"/>
          <w:sz w:val="20"/>
        </w:rPr>
        <w:t xml:space="preserve"> </w:t>
      </w:r>
      <w:r>
        <w:rPr>
          <w:color w:val="010101"/>
          <w:sz w:val="20"/>
        </w:rPr>
        <w:t>(212)</w:t>
      </w:r>
      <w:r>
        <w:rPr>
          <w:color w:val="010101"/>
          <w:spacing w:val="-11"/>
          <w:sz w:val="20"/>
        </w:rPr>
        <w:t xml:space="preserve"> </w:t>
      </w:r>
      <w:r>
        <w:rPr>
          <w:color w:val="010101"/>
          <w:sz w:val="20"/>
        </w:rPr>
        <w:t>963-9851</w:t>
      </w:r>
    </w:p>
    <w:p w:rsidR="007E79CC" w:rsidRDefault="007E79CC" w14:paraId="5A3CAB83" w14:textId="77777777">
      <w:pPr>
        <w:pStyle w:val="BodyText"/>
        <w:rPr>
          <w:sz w:val="22"/>
        </w:rPr>
      </w:pPr>
    </w:p>
    <w:p w:rsidR="007E79CC" w:rsidRDefault="007E79CC" w14:paraId="5A3CAB84" w14:textId="77777777">
      <w:pPr>
        <w:pStyle w:val="BodyText"/>
        <w:rPr>
          <w:sz w:val="22"/>
        </w:rPr>
      </w:pPr>
    </w:p>
    <w:p w:rsidR="007E79CC" w:rsidRDefault="007E79CC" w14:paraId="5A3CAB85" w14:textId="77777777">
      <w:pPr>
        <w:pStyle w:val="BodyText"/>
        <w:spacing w:before="9"/>
      </w:pPr>
    </w:p>
    <w:p w:rsidR="007E79CC" w:rsidRDefault="00A062B7" w14:paraId="5A3CAB86" w14:textId="77777777">
      <w:pPr>
        <w:pStyle w:val="Heading1"/>
        <w:ind w:left="270"/>
      </w:pPr>
      <w:r>
        <w:rPr>
          <w:color w:val="010101"/>
          <w:spacing w:val="-1"/>
          <w:w w:val="95"/>
        </w:rPr>
        <w:t>Stay</w:t>
      </w:r>
      <w:r>
        <w:rPr>
          <w:color w:val="010101"/>
          <w:spacing w:val="-9"/>
          <w:w w:val="95"/>
        </w:rPr>
        <w:t xml:space="preserve"> </w:t>
      </w:r>
      <w:r>
        <w:rPr>
          <w:color w:val="010101"/>
          <w:spacing w:val="-1"/>
          <w:w w:val="95"/>
        </w:rPr>
        <w:t>Connected</w:t>
      </w:r>
    </w:p>
    <w:p w:rsidR="007E79CC" w:rsidRDefault="00A323FB" w14:paraId="5A3CAB87" w14:textId="77777777">
      <w:pPr>
        <w:pStyle w:val="BodyText"/>
        <w:spacing w:before="7"/>
        <w:rPr>
          <w:b/>
          <w:sz w:val="9"/>
        </w:rPr>
      </w:pPr>
      <w:r>
        <w:pict w14:anchorId="5A3CAB9D">
          <v:group id="docshapegroup32" style="position:absolute;margin-left:40.2pt;margin-top:6.75pt;width:533.55pt;height:1.6pt;z-index:-15719424;mso-wrap-distance-left:0;mso-wrap-distance-right:0;mso-position-horizontal-relative:page" coordsize="10671,32" coordorigin="804,135" o:spid="_x0000_s1026">
            <v:line id="_x0000_s1028" style="position:absolute" strokecolor="#e4e8ef" strokeweight=".84pt" from="804,144" to="11474,144">
              <v:stroke dashstyle="1 1"/>
            </v:line>
            <v:rect id="docshape33" style="position:absolute;left:804;top:135;width:2408;height:32" o:spid="_x0000_s1027" fillcolor="#5b91e4" stroked="f"/>
            <w10:wrap type="topAndBottom" anchorx="page"/>
          </v:group>
        </w:pict>
      </w:r>
    </w:p>
    <w:p w:rsidR="007E79CC" w:rsidRDefault="007E79CC" w14:paraId="5A3CAB88" w14:textId="77777777">
      <w:pPr>
        <w:rPr>
          <w:sz w:val="9"/>
        </w:rPr>
        <w:sectPr w:rsidR="007E79CC">
          <w:pgSz w:w="12240" w:h="15840" w:orient="portrait"/>
          <w:pgMar w:top="900" w:right="640" w:bottom="280" w:left="540" w:header="720" w:footer="720" w:gutter="0"/>
          <w:cols w:space="720"/>
        </w:sectPr>
      </w:pPr>
    </w:p>
    <w:p w:rsidR="007E79CC" w:rsidRDefault="00A062B7" w14:paraId="5A3CAB89" w14:textId="77777777">
      <w:pPr>
        <w:spacing w:before="72" w:line="348" w:lineRule="auto"/>
        <w:ind w:left="115" w:right="792" w:hanging="8"/>
        <w:rPr>
          <w:sz w:val="17"/>
        </w:rPr>
      </w:pPr>
      <w:r>
        <w:rPr>
          <w:rFonts w:ascii="Times New Roman" w:hAnsi="Times New Roman"/>
          <w:color w:val="131313"/>
          <w:w w:val="105"/>
          <w:sz w:val="19"/>
        </w:rPr>
        <w:t>©</w:t>
      </w:r>
      <w:r>
        <w:rPr>
          <w:rFonts w:ascii="Times New Roman" w:hAnsi="Times New Roman"/>
          <w:color w:val="131313"/>
          <w:spacing w:val="-13"/>
          <w:w w:val="105"/>
          <w:sz w:val="19"/>
        </w:rPr>
        <w:t xml:space="preserve"> </w:t>
      </w:r>
      <w:r>
        <w:rPr>
          <w:color w:val="030303"/>
          <w:w w:val="105"/>
          <w:sz w:val="17"/>
        </w:rPr>
        <w:t>2021</w:t>
      </w:r>
      <w:r>
        <w:rPr>
          <w:color w:val="030303"/>
          <w:spacing w:val="1"/>
          <w:w w:val="105"/>
          <w:sz w:val="17"/>
        </w:rPr>
        <w:t xml:space="preserve"> </w:t>
      </w:r>
      <w:r>
        <w:rPr>
          <w:color w:val="030303"/>
          <w:w w:val="105"/>
          <w:sz w:val="17"/>
        </w:rPr>
        <w:t>United</w:t>
      </w:r>
      <w:r>
        <w:rPr>
          <w:color w:val="030303"/>
          <w:spacing w:val="4"/>
          <w:w w:val="105"/>
          <w:sz w:val="17"/>
        </w:rPr>
        <w:t xml:space="preserve"> </w:t>
      </w:r>
      <w:r>
        <w:rPr>
          <w:color w:val="030303"/>
          <w:w w:val="105"/>
          <w:sz w:val="17"/>
        </w:rPr>
        <w:t>Nations</w:t>
      </w:r>
      <w:r>
        <w:rPr>
          <w:color w:val="030303"/>
          <w:spacing w:val="8"/>
          <w:w w:val="105"/>
          <w:sz w:val="17"/>
        </w:rPr>
        <w:t xml:space="preserve"> </w:t>
      </w:r>
      <w:r>
        <w:rPr>
          <w:color w:val="030303"/>
          <w:w w:val="105"/>
          <w:sz w:val="17"/>
        </w:rPr>
        <w:t>(</w:t>
      </w:r>
      <w:hyperlink r:id="rId27">
        <w:r>
          <w:rPr>
            <w:color w:val="030303"/>
            <w:w w:val="105"/>
            <w:sz w:val="17"/>
          </w:rPr>
          <w:t>http://www</w:t>
        </w:r>
        <w:r>
          <w:rPr>
            <w:color w:val="696969"/>
            <w:w w:val="105"/>
            <w:sz w:val="17"/>
          </w:rPr>
          <w:t>.</w:t>
        </w:r>
        <w:r>
          <w:rPr>
            <w:color w:val="030303"/>
            <w:w w:val="105"/>
            <w:sz w:val="17"/>
          </w:rPr>
          <w:t>un</w:t>
        </w:r>
        <w:r>
          <w:rPr>
            <w:color w:val="696969"/>
            <w:w w:val="105"/>
            <w:sz w:val="17"/>
          </w:rPr>
          <w:t>.</w:t>
        </w:r>
        <w:r>
          <w:rPr>
            <w:color w:val="030303"/>
            <w:w w:val="105"/>
            <w:sz w:val="17"/>
          </w:rPr>
          <w:t>org/en/aboutun/copyright/)</w:t>
        </w:r>
      </w:hyperlink>
      <w:r>
        <w:rPr>
          <w:color w:val="030303"/>
          <w:spacing w:val="19"/>
          <w:w w:val="105"/>
          <w:sz w:val="17"/>
        </w:rPr>
        <w:t xml:space="preserve"> </w:t>
      </w:r>
      <w:r>
        <w:rPr>
          <w:color w:val="030303"/>
          <w:w w:val="105"/>
          <w:sz w:val="17"/>
        </w:rPr>
        <w:t>•</w:t>
      </w:r>
      <w:r>
        <w:rPr>
          <w:color w:val="030303"/>
          <w:spacing w:val="20"/>
          <w:w w:val="105"/>
          <w:sz w:val="17"/>
        </w:rPr>
        <w:t xml:space="preserve"> </w:t>
      </w:r>
      <w:r>
        <w:rPr>
          <w:color w:val="030303"/>
          <w:w w:val="105"/>
          <w:sz w:val="17"/>
        </w:rPr>
        <w:t>Terms</w:t>
      </w:r>
      <w:r>
        <w:rPr>
          <w:color w:val="030303"/>
          <w:spacing w:val="3"/>
          <w:w w:val="105"/>
          <w:sz w:val="17"/>
        </w:rPr>
        <w:t xml:space="preserve"> </w:t>
      </w:r>
      <w:r>
        <w:rPr>
          <w:color w:val="030303"/>
          <w:w w:val="105"/>
          <w:sz w:val="17"/>
        </w:rPr>
        <w:t>of</w:t>
      </w:r>
      <w:r>
        <w:rPr>
          <w:color w:val="030303"/>
          <w:spacing w:val="2"/>
          <w:w w:val="105"/>
          <w:sz w:val="17"/>
        </w:rPr>
        <w:t xml:space="preserve"> </w:t>
      </w:r>
      <w:r>
        <w:rPr>
          <w:color w:val="030303"/>
          <w:w w:val="105"/>
          <w:sz w:val="17"/>
        </w:rPr>
        <w:t>Use</w:t>
      </w:r>
      <w:r>
        <w:rPr>
          <w:color w:val="030303"/>
          <w:spacing w:val="-1"/>
          <w:w w:val="105"/>
          <w:sz w:val="17"/>
        </w:rPr>
        <w:t xml:space="preserve"> </w:t>
      </w:r>
      <w:r>
        <w:rPr>
          <w:color w:val="131313"/>
          <w:w w:val="105"/>
          <w:sz w:val="17"/>
        </w:rPr>
        <w:t>(</w:t>
      </w:r>
      <w:hyperlink r:id="rId28">
        <w:r>
          <w:rPr>
            <w:color w:val="131313"/>
            <w:w w:val="105"/>
            <w:sz w:val="17"/>
          </w:rPr>
          <w:t>http</w:t>
        </w:r>
        <w:r>
          <w:rPr>
            <w:color w:val="383838"/>
            <w:w w:val="105"/>
            <w:sz w:val="17"/>
          </w:rPr>
          <w:t>:</w:t>
        </w:r>
        <w:r>
          <w:rPr>
            <w:color w:val="030303"/>
            <w:w w:val="105"/>
            <w:sz w:val="17"/>
          </w:rPr>
          <w:t>//www</w:t>
        </w:r>
        <w:r>
          <w:rPr>
            <w:color w:val="494949"/>
            <w:w w:val="105"/>
            <w:sz w:val="17"/>
          </w:rPr>
          <w:t>.</w:t>
        </w:r>
        <w:r>
          <w:rPr>
            <w:color w:val="030303"/>
            <w:w w:val="105"/>
            <w:sz w:val="17"/>
          </w:rPr>
          <w:t>un</w:t>
        </w:r>
        <w:r>
          <w:rPr>
            <w:color w:val="494949"/>
            <w:w w:val="105"/>
            <w:sz w:val="17"/>
          </w:rPr>
          <w:t>.</w:t>
        </w:r>
        <w:r>
          <w:rPr>
            <w:color w:val="030303"/>
            <w:w w:val="105"/>
            <w:sz w:val="17"/>
          </w:rPr>
          <w:t>org/en/aboutun/terms/)</w:t>
        </w:r>
      </w:hyperlink>
      <w:r>
        <w:rPr>
          <w:color w:val="030303"/>
          <w:spacing w:val="19"/>
          <w:w w:val="105"/>
          <w:sz w:val="17"/>
        </w:rPr>
        <w:t xml:space="preserve"> </w:t>
      </w:r>
      <w:r>
        <w:rPr>
          <w:color w:val="030303"/>
          <w:w w:val="105"/>
          <w:sz w:val="17"/>
        </w:rPr>
        <w:t>•</w:t>
      </w:r>
      <w:r>
        <w:rPr>
          <w:color w:val="030303"/>
          <w:spacing w:val="1"/>
          <w:w w:val="105"/>
          <w:sz w:val="17"/>
        </w:rPr>
        <w:t xml:space="preserve"> </w:t>
      </w:r>
      <w:r>
        <w:rPr>
          <w:color w:val="030303"/>
          <w:w w:val="105"/>
          <w:sz w:val="17"/>
        </w:rPr>
        <w:t>Privacy</w:t>
      </w:r>
      <w:r>
        <w:rPr>
          <w:color w:val="030303"/>
          <w:spacing w:val="9"/>
          <w:w w:val="105"/>
          <w:sz w:val="17"/>
        </w:rPr>
        <w:t xml:space="preserve"> </w:t>
      </w:r>
      <w:r>
        <w:rPr>
          <w:color w:val="030303"/>
          <w:w w:val="105"/>
          <w:sz w:val="17"/>
        </w:rPr>
        <w:t>Notice</w:t>
      </w:r>
      <w:r>
        <w:rPr>
          <w:color w:val="030303"/>
          <w:spacing w:val="3"/>
          <w:w w:val="105"/>
          <w:sz w:val="17"/>
        </w:rPr>
        <w:t xml:space="preserve"> </w:t>
      </w:r>
      <w:r>
        <w:rPr>
          <w:color w:val="030303"/>
          <w:w w:val="105"/>
          <w:sz w:val="17"/>
        </w:rPr>
        <w:t>(</w:t>
      </w:r>
      <w:hyperlink r:id="rId29">
        <w:r>
          <w:rPr>
            <w:color w:val="030303"/>
            <w:w w:val="105"/>
            <w:sz w:val="17"/>
          </w:rPr>
          <w:t>http://www.un</w:t>
        </w:r>
        <w:r>
          <w:rPr>
            <w:color w:val="494949"/>
            <w:w w:val="105"/>
            <w:sz w:val="17"/>
          </w:rPr>
          <w:t>.</w:t>
        </w:r>
        <w:r>
          <w:rPr>
            <w:color w:val="030303"/>
            <w:w w:val="105"/>
            <w:sz w:val="17"/>
          </w:rPr>
          <w:t>org/en/aboutun/privacy/)</w:t>
        </w:r>
      </w:hyperlink>
      <w:r>
        <w:rPr>
          <w:color w:val="030303"/>
          <w:spacing w:val="22"/>
          <w:w w:val="105"/>
          <w:sz w:val="17"/>
        </w:rPr>
        <w:t xml:space="preserve"> </w:t>
      </w:r>
      <w:r>
        <w:rPr>
          <w:color w:val="030303"/>
          <w:w w:val="105"/>
          <w:sz w:val="17"/>
        </w:rPr>
        <w:t>•</w:t>
      </w:r>
      <w:r>
        <w:rPr>
          <w:color w:val="030303"/>
          <w:spacing w:val="28"/>
          <w:w w:val="105"/>
          <w:sz w:val="17"/>
        </w:rPr>
        <w:t xml:space="preserve"> </w:t>
      </w:r>
      <w:r>
        <w:rPr>
          <w:color w:val="030303"/>
          <w:w w:val="105"/>
          <w:sz w:val="17"/>
        </w:rPr>
        <w:t>Fraud</w:t>
      </w:r>
      <w:r>
        <w:rPr>
          <w:color w:val="030303"/>
          <w:spacing w:val="2"/>
          <w:w w:val="105"/>
          <w:sz w:val="17"/>
        </w:rPr>
        <w:t xml:space="preserve"> </w:t>
      </w:r>
      <w:r>
        <w:rPr>
          <w:color w:val="030303"/>
          <w:w w:val="105"/>
          <w:sz w:val="17"/>
        </w:rPr>
        <w:t>Alert</w:t>
      </w:r>
      <w:r>
        <w:rPr>
          <w:color w:val="030303"/>
          <w:spacing w:val="2"/>
          <w:w w:val="105"/>
          <w:sz w:val="17"/>
        </w:rPr>
        <w:t xml:space="preserve"> </w:t>
      </w:r>
      <w:r>
        <w:rPr>
          <w:color w:val="030303"/>
          <w:w w:val="105"/>
          <w:sz w:val="17"/>
        </w:rPr>
        <w:t>(</w:t>
      </w:r>
      <w:hyperlink r:id="rId30">
        <w:r>
          <w:rPr>
            <w:color w:val="030303"/>
            <w:w w:val="105"/>
            <w:sz w:val="17"/>
          </w:rPr>
          <w:t>http://www.un.org/en/aboutun/fraudalert/)</w:t>
        </w:r>
      </w:hyperlink>
    </w:p>
    <w:sectPr w:rsidR="007E79CC">
      <w:pgSz w:w="12240" w:h="15840" w:orient="portrait"/>
      <w:pgMar w:top="500" w:right="640" w:bottom="280" w:left="5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BS" w:author="Benson Sim" w:date="2021-10-19T08:46:00Z" w:id="0">
    <w:p w:rsidR="00863581" w:rsidP="00863581" w:rsidRDefault="00863581" w14:paraId="2A17A1B5" w14:textId="77777777">
      <w:pPr>
        <w:pStyle w:val="CommentText"/>
      </w:pPr>
      <w:r>
        <w:rPr>
          <w:rStyle w:val="CommentReference"/>
        </w:rPr>
        <w:annotationRef/>
      </w:r>
      <w:r>
        <w:t xml:space="preserve">Suggest to keep so visitors will know when it was formed. </w:t>
      </w:r>
    </w:p>
  </w:comment>
  <w:comment w:initials="BS" w:author="Benson Sim" w:date="2021-10-26T14:41:00Z" w:id="1">
    <w:p w:rsidR="00B77CE6" w:rsidP="00B77CE6" w:rsidRDefault="0045403B" w14:paraId="1FEBFE76" w14:textId="75BC1858">
      <w:pPr>
        <w:pStyle w:val="CommentText"/>
      </w:pPr>
      <w:r>
        <w:rPr>
          <w:rStyle w:val="CommentReference"/>
        </w:rPr>
        <w:annotationRef/>
      </w:r>
      <w:r w:rsidR="00B77CE6">
        <w:t xml:space="preserve">Need to update the list of members. Will provide the document. </w:t>
      </w:r>
    </w:p>
    <w:p w:rsidR="0045403B" w:rsidP="00B77CE6" w:rsidRDefault="00B77CE6" w14:paraId="14AB0A0B" w14:textId="50B5D0AD">
      <w:pPr>
        <w:pStyle w:val="CommentText"/>
        <w:rPr>
          <w:rStyle w:val="Hyperlink"/>
        </w:rPr>
      </w:pPr>
      <w:r>
        <w:t>Also, t</w:t>
      </w:r>
      <w:r w:rsidR="0045403B">
        <w:t xml:space="preserve">o change format as suggested by </w:t>
      </w:r>
      <w:r w:rsidR="0045403B">
        <w:fldChar w:fldCharType="begin"/>
      </w:r>
      <w:r w:rsidR="0045403B">
        <w:instrText xml:space="preserve"> HYPERLINK "mailto:michael.stanger@un.org" </w:instrText>
      </w:r>
      <w:bookmarkStart w:name="_@_0EDD6222C7A8412599072C26F05E3D68Z" w:id="2"/>
      <w:r w:rsidR="0045403B">
        <w:rPr>
          <w:rStyle w:val="Mention"/>
        </w:rPr>
        <w:fldChar w:fldCharType="separate"/>
      </w:r>
      <w:bookmarkEnd w:id="2"/>
      <w:r w:rsidRPr="0045403B" w:rsidR="0045403B">
        <w:rPr>
          <w:rStyle w:val="Mention"/>
          <w:noProof/>
        </w:rPr>
        <w:t>@Michael Stanger</w:t>
      </w:r>
      <w:r w:rsidR="0045403B">
        <w:fldChar w:fldCharType="end"/>
      </w:r>
      <w:r w:rsidR="0045403B">
        <w:t xml:space="preserve">. One possible format is the one on </w:t>
      </w:r>
      <w:r w:rsidR="0045403B">
        <w:rPr>
          <w:rStyle w:val="CommentReference"/>
        </w:rPr>
        <w:annotationRef/>
      </w:r>
      <w:r w:rsidR="0045403B">
        <w:t xml:space="preserve">Agree. One way is to follow the format on </w:t>
      </w:r>
      <w:hyperlink w:history="1" r:id="rId1">
        <w:r w:rsidRPr="00D17AB5" w:rsidR="0045403B">
          <w:rPr>
            <w:rStyle w:val="Hyperlink"/>
          </w:rPr>
          <w:t>https://unstats.un.org/bigdata/task-teams/scanner/index.cshtml</w:t>
        </w:r>
      </w:hyperlink>
    </w:p>
    <w:p w:rsidR="00B77CE6" w:rsidP="00B77CE6" w:rsidRDefault="00B77CE6" w14:paraId="25BCE434" w14:textId="6292C1FF">
      <w:pPr>
        <w:pStyle w:val="CommentText"/>
      </w:pPr>
      <w:r>
        <w:t>This can be done at a later stage.</w:t>
      </w:r>
    </w:p>
  </w:comment>
  <w:comment w:initials="BS" w:author="Benson Sim" w:date="2021-10-26T14:43:00Z" w:id="4">
    <w:p w:rsidR="00166EA3" w:rsidRDefault="00166EA3" w14:paraId="3E154D9D" w14:textId="5C6E887B">
      <w:pPr>
        <w:pStyle w:val="CommentText"/>
      </w:pPr>
      <w:r>
        <w:rPr>
          <w:rStyle w:val="CommentReference"/>
        </w:rPr>
        <w:annotationRef/>
      </w:r>
      <w:r>
        <w:t>To add the TORs for the thematic sprints when they are available.</w:t>
      </w:r>
    </w:p>
  </w:comment>
  <w:comment w:initials="BS" w:author="Benson Sim" w:date="2021-10-26T14:44:00Z" w:id="10">
    <w:p w:rsidR="00166EA3" w:rsidRDefault="00166EA3" w14:paraId="1776ACC7" w14:textId="24CFFB41">
      <w:pPr>
        <w:pStyle w:val="CommentText"/>
      </w:pPr>
      <w:r>
        <w:rPr>
          <w:rStyle w:val="CommentReference"/>
        </w:rPr>
        <w:annotationRef/>
      </w:r>
      <w:r>
        <w:t>To remove. No links for now.</w:t>
      </w:r>
    </w:p>
  </w:comment>
  <w:comment w:initials="BS" w:author="Benson Sim" w:date="2021-10-26T14:45:00Z" w:id="16">
    <w:p w:rsidR="0089110D" w:rsidRDefault="0089110D" w14:paraId="41108AEE" w14:textId="4B601DE4">
      <w:pPr>
        <w:pStyle w:val="CommentText"/>
      </w:pPr>
      <w:r>
        <w:rPr>
          <w:rStyle w:val="CommentReference"/>
        </w:rPr>
        <w:annotationRef/>
      </w:r>
      <w:r>
        <w:t>Is this mandatory?</w:t>
      </w:r>
    </w:p>
  </w:comment>
  <w:comment w:initials="HA" w:author="Htu Aung" w:date="2021-10-27T15:50:54" w:id="1504788508">
    <w:p w:rsidR="63C243A9" w:rsidRDefault="63C243A9" w14:paraId="0F05918E" w14:textId="5EA9364F">
      <w:pPr>
        <w:pStyle w:val="CommentText"/>
      </w:pPr>
      <w:r w:rsidR="63C243A9">
        <w:rPr/>
        <w:t>Current style follow the style from statcom. I will test the style from big data to list participants if we have time.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A17A1B5"/>
  <w15:commentEx w15:done="0" w15:paraId="25BCE434"/>
  <w15:commentEx w15:done="0" w15:paraId="3E154D9D"/>
  <w15:commentEx w15:done="0" w15:paraId="1776ACC7"/>
  <w15:commentEx w15:done="0" w15:paraId="41108AEE"/>
  <w15:commentEx w15:done="0" w15:paraId="0F05918E" w15:paraIdParent="25BCE43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192EB1" w16cex:dateUtc="2021-10-19T15:46:00Z"/>
  <w16cex:commentExtensible w16cex:durableId="2522BC31" w16cex:dateUtc="2021-10-26T21:41:00Z"/>
  <w16cex:commentExtensible w16cex:durableId="2522BCCD" w16cex:dateUtc="2021-10-26T21:43:00Z"/>
  <w16cex:commentExtensible w16cex:durableId="2522BCE6" w16cex:dateUtc="2021-10-26T21:44:00Z"/>
  <w16cex:commentExtensible w16cex:durableId="2522BD3E" w16cex:dateUtc="2021-10-26T21:45:00Z"/>
  <w16cex:commentExtensible w16cex:durableId="77D38831" w16cex:dateUtc="2021-10-27T19:50:54.47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A17A1B5" w16cid:durableId="25192EB1"/>
  <w16cid:commentId w16cid:paraId="25BCE434" w16cid:durableId="2522BC31"/>
  <w16cid:commentId w16cid:paraId="3E154D9D" w16cid:durableId="2522BCCD"/>
  <w16cid:commentId w16cid:paraId="1776ACC7" w16cid:durableId="2522BCE6"/>
  <w16cid:commentId w16cid:paraId="41108AEE" w16cid:durableId="2522BD3E"/>
  <w16cid:commentId w16cid:paraId="0F05918E" w16cid:durableId="77D388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3F90" w:rsidP="00093BFD" w:rsidRDefault="004B3F90" w14:paraId="0141444C" w14:textId="77777777">
      <w:r>
        <w:separator/>
      </w:r>
    </w:p>
  </w:endnote>
  <w:endnote w:type="continuationSeparator" w:id="0">
    <w:p w:rsidR="004B3F90" w:rsidP="00093BFD" w:rsidRDefault="004B3F90" w14:paraId="6D901DF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3F90" w:rsidP="00093BFD" w:rsidRDefault="004B3F90" w14:paraId="2BB0BC58" w14:textId="77777777">
      <w:r>
        <w:separator/>
      </w:r>
    </w:p>
  </w:footnote>
  <w:footnote w:type="continuationSeparator" w:id="0">
    <w:p w:rsidR="004B3F90" w:rsidP="00093BFD" w:rsidRDefault="004B3F90" w14:paraId="5DBA758B" w14:textId="77777777"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>
  <w15:person w15:author="Benson Sim">
    <w15:presenceInfo w15:providerId="None" w15:userId="Benson Sim"/>
  </w15:person>
  <w15:person w15:author="Htu Aung">
    <w15:presenceInfo w15:providerId="AD" w15:userId="S::aung4@un.org::1d2d57bd-b3c3-4473-ba1e-e294537150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true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79CC"/>
    <w:rsid w:val="00093BFD"/>
    <w:rsid w:val="000E6B42"/>
    <w:rsid w:val="00166EA3"/>
    <w:rsid w:val="001E221E"/>
    <w:rsid w:val="0045403B"/>
    <w:rsid w:val="004B3F90"/>
    <w:rsid w:val="007673F8"/>
    <w:rsid w:val="00784050"/>
    <w:rsid w:val="007E79CC"/>
    <w:rsid w:val="00860C4C"/>
    <w:rsid w:val="00863581"/>
    <w:rsid w:val="0089110D"/>
    <w:rsid w:val="00A062B7"/>
    <w:rsid w:val="00A2266D"/>
    <w:rsid w:val="00A323FB"/>
    <w:rsid w:val="00AC7B70"/>
    <w:rsid w:val="00B31C79"/>
    <w:rsid w:val="00B77CE6"/>
    <w:rsid w:val="00C95FA8"/>
    <w:rsid w:val="00F26AF1"/>
    <w:rsid w:val="2981096A"/>
    <w:rsid w:val="32339145"/>
    <w:rsid w:val="3933199B"/>
    <w:rsid w:val="5585A74C"/>
    <w:rsid w:val="5589715C"/>
    <w:rsid w:val="5CAAD811"/>
    <w:rsid w:val="634026AB"/>
    <w:rsid w:val="63C243A9"/>
    <w:rsid w:val="71A0BA3F"/>
    <w:rsid w:val="78D7B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3CAB28"/>
  <w15:docId w15:val="{CA4B3DD3-4572-4961-A444-605E0685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</w:rPr>
  </w:style>
  <w:style w:type="paragraph" w:styleId="Heading1">
    <w:name w:val="heading 1"/>
    <w:basedOn w:val="Normal"/>
    <w:uiPriority w:val="9"/>
    <w:qFormat/>
    <w:pPr>
      <w:ind w:left="272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274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273"/>
      <w:outlineLvl w:val="2"/>
    </w:pPr>
    <w:rPr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492"/>
      <w:outlineLvl w:val="3"/>
    </w:pPr>
    <w:rPr>
      <w:sz w:val="27"/>
      <w:szCs w:val="27"/>
    </w:rPr>
  </w:style>
  <w:style w:type="paragraph" w:styleId="Heading5">
    <w:name w:val="heading 5"/>
    <w:basedOn w:val="Normal"/>
    <w:uiPriority w:val="9"/>
    <w:unhideWhenUsed/>
    <w:qFormat/>
    <w:pPr>
      <w:spacing w:before="101"/>
      <w:ind w:left="256"/>
      <w:outlineLvl w:val="4"/>
    </w:pPr>
    <w:rPr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3BF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93BFD"/>
    <w:rPr>
      <w:rFonts w:ascii="Arial" w:hAnsi="Arial" w:eastAsia="Arial" w:cs="Arial"/>
    </w:rPr>
  </w:style>
  <w:style w:type="paragraph" w:styleId="Footer">
    <w:name w:val="footer"/>
    <w:basedOn w:val="Normal"/>
    <w:link w:val="FooterChar"/>
    <w:uiPriority w:val="99"/>
    <w:unhideWhenUsed/>
    <w:rsid w:val="00093BF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93BFD"/>
    <w:rPr>
      <w:rFonts w:ascii="Arial" w:hAnsi="Arial" w:eastAsia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863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581"/>
    <w:pPr>
      <w:widowControl/>
      <w:autoSpaceDE/>
      <w:autoSpaceDN/>
      <w:spacing w:after="160"/>
    </w:pPr>
    <w:rPr>
      <w:rFonts w:asciiTheme="minorHAnsi" w:hAnsiTheme="minorHAnsi" w:eastAsiaTheme="minorEastAsia" w:cstheme="minorBidi"/>
      <w:sz w:val="20"/>
      <w:szCs w:val="20"/>
      <w:lang w:eastAsia="zh-CN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63581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03B"/>
    <w:pPr>
      <w:widowControl w:val="0"/>
      <w:autoSpaceDE w:val="0"/>
      <w:autoSpaceDN w:val="0"/>
      <w:spacing w:after="0"/>
    </w:pPr>
    <w:rPr>
      <w:rFonts w:ascii="Arial" w:hAnsi="Arial" w:eastAsia="Arial" w:cs="Arial"/>
      <w:b/>
      <w:bCs/>
      <w:lang w:eastAsia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5403B"/>
    <w:rPr>
      <w:rFonts w:ascii="Arial" w:hAnsi="Arial" w:eastAsia="Arial" w:cs="Arial"/>
      <w:b/>
      <w:bCs/>
      <w:sz w:val="20"/>
      <w:szCs w:val="20"/>
      <w:lang w:eastAsia="zh-CN"/>
    </w:rPr>
  </w:style>
  <w:style w:type="character" w:styleId="UnresolvedMention">
    <w:name w:val="Unresolved Mention"/>
    <w:basedOn w:val="DefaultParagraphFont"/>
    <w:uiPriority w:val="99"/>
    <w:unhideWhenUsed/>
    <w:rsid w:val="0045403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45403B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4540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unstats.un.org/bigdata/task-teams/scanner/index.cshtml" TargetMode="External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hyperlink" Target="http://unstats.un.org/unsd/demographic/default.htm)" TargetMode="External"/><Relationship Id="rId26" Type="http://schemas.openxmlformats.org/officeDocument/2006/relationships/hyperlink" Target="mailto:statistics@un.or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unstats.un.org/unsd/trade/default.htm)" TargetMode="Externa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hyperlink" Target="http://unstats.un.org/unsd/geoinfo/)" TargetMode="External"/><Relationship Id="rId25" Type="http://schemas.openxmlformats.org/officeDocument/2006/relationships/hyperlink" Target="http://unstats.un.org/unsd/envaccounting/default.asp)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unstats.un.org/sdgs/)" TargetMode="External"/><Relationship Id="rId20" Type="http://schemas.openxmlformats.org/officeDocument/2006/relationships/hyperlink" Target="http://unstats.un.org/unsd/industry/default.asp)" TargetMode="External"/><Relationship Id="rId29" Type="http://schemas.openxmlformats.org/officeDocument/2006/relationships/hyperlink" Target="http://www.un.org/en/aboutun/privacy/)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hyperlink" Target="http://unstats.un.org/unsd/environment/default.htm)" TargetMode="External"/><Relationship Id="rId32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unstats.un.org/bigdata/)" TargetMode="External"/><Relationship Id="rId23" Type="http://schemas.openxmlformats.org/officeDocument/2006/relationships/hyperlink" Target="http://unstats.un.org/unsd/energy/default.htm)" TargetMode="External"/><Relationship Id="rId28" Type="http://schemas.openxmlformats.org/officeDocument/2006/relationships/hyperlink" Target="http://www.un.org/en/aboutun/terms/)" TargetMode="External"/><Relationship Id="rId10" Type="http://schemas.openxmlformats.org/officeDocument/2006/relationships/comments" Target="comments.xml"/><Relationship Id="rId19" Type="http://schemas.openxmlformats.org/officeDocument/2006/relationships/hyperlink" Target="http://unstats.un.org/unsd/gender/default.html)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unstats.un.org/unsd/class/default.asp)" TargetMode="External"/><Relationship Id="rId22" Type="http://schemas.openxmlformats.org/officeDocument/2006/relationships/hyperlink" Target="http://unstats.un.org/unsd/nationalaccount/default.asp)" TargetMode="External"/><Relationship Id="rId27" Type="http://schemas.openxmlformats.org/officeDocument/2006/relationships/hyperlink" Target="http://www.un.org/en/aboutun/copyright/)" TargetMode="External"/><Relationship Id="rId30" Type="http://schemas.openxmlformats.org/officeDocument/2006/relationships/hyperlink" Target="http://www.un.org/en/aboutun/fraudalert/)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4F25E6497ED43898D504973DBDCA9" ma:contentTypeVersion="16" ma:contentTypeDescription="Create a new document." ma:contentTypeScope="" ma:versionID="e5f1deaa96c316695226b8319cdb7918">
  <xsd:schema xmlns:xsd="http://www.w3.org/2001/XMLSchema" xmlns:xs="http://www.w3.org/2001/XMLSchema" xmlns:p="http://schemas.microsoft.com/office/2006/metadata/properties" xmlns:ns2="4f447018-c40e-40e5-80f8-c919516cf764" xmlns:ns3="6b41ce5a-22ff-4aef-bca2-14b56bf0aa25" xmlns:ns4="985ec44e-1bab-4c0b-9df0-6ba128686fc9" targetNamespace="http://schemas.microsoft.com/office/2006/metadata/properties" ma:root="true" ma:fieldsID="937cf59705fe4b1d7d2961689e3d69ed" ns2:_="" ns3:_="" ns4:_="">
    <xsd:import namespace="4f447018-c40e-40e5-80f8-c919516cf764"/>
    <xsd:import namespace="6b41ce5a-22ff-4aef-bca2-14b56bf0aa25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47018-c40e-40e5-80f8-c919516cf7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1ce5a-22ff-4aef-bca2-14b56bf0aa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4de355-2535-4860-8d3d-a17c1c6094fe}" ma:internalName="TaxCatchAll" ma:showField="CatchAllData" ma:web="6b41ce5a-22ff-4aef-bca2-14b56bf0aa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447018-c40e-40e5-80f8-c919516cf764">
      <Terms xmlns="http://schemas.microsoft.com/office/infopath/2007/PartnerControls"/>
    </lcf76f155ced4ddcb4097134ff3c332f>
    <TaxCatchAll xmlns="985ec44e-1bab-4c0b-9df0-6ba128686fc9" xsi:nil="true"/>
  </documentManagement>
</p:properties>
</file>

<file path=customXml/itemProps1.xml><?xml version="1.0" encoding="utf-8"?>
<ds:datastoreItem xmlns:ds="http://schemas.openxmlformats.org/officeDocument/2006/customXml" ds:itemID="{E8623113-78E9-4FE1-8201-C88BB86A9C7D}"/>
</file>

<file path=customXml/itemProps2.xml><?xml version="1.0" encoding="utf-8"?>
<ds:datastoreItem xmlns:ds="http://schemas.openxmlformats.org/officeDocument/2006/customXml" ds:itemID="{E9065680-DDBE-4614-8D04-2A100219C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378EB7-70D6-48E5-A72C-203C12CBD1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UNSD  United Nations Network of Economic Statisticians</dc:title>
  <dc:subject/>
  <dc:creator>htuau</dc:creator>
  <cp:keywords/>
  <cp:lastModifiedBy>Htu Aung</cp:lastModifiedBy>
  <cp:revision>19</cp:revision>
  <dcterms:created xsi:type="dcterms:W3CDTF">2021-10-26T21:37:00Z</dcterms:created>
  <dcterms:modified xsi:type="dcterms:W3CDTF">2021-10-27T19:51:18Z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LastSaved">
    <vt:filetime>2021-10-26T00:00:00Z</vt:filetime>
  </property>
  <property fmtid="{D5CDD505-2E9C-101B-9397-08002B2CF9AE}" pid="4" name="ContentTypeId">
    <vt:lpwstr>0x0101007024F25E6497ED43898D504973DBDCA9</vt:lpwstr>
  </property>
</Properties>
</file>