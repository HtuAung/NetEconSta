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8653" w14:textId="68F8AA9D" w:rsidR="007F06F0" w:rsidRPr="00792039" w:rsidRDefault="007F06F0" w:rsidP="003B1F24">
      <w:pPr>
        <w:ind w:left="0" w:right="0"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bookmarkStart w:id="0" w:name="_Hlk42778680"/>
      <w:r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Agenda</w:t>
      </w:r>
    </w:p>
    <w:p w14:paraId="26B63E26" w14:textId="77777777" w:rsidR="006D3B0C" w:rsidRPr="00792039" w:rsidRDefault="006D3B0C" w:rsidP="003B1F24">
      <w:pPr>
        <w:ind w:left="0" w:right="0"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</w:p>
    <w:p w14:paraId="0A87040F" w14:textId="3E798962" w:rsidR="007F06F0" w:rsidRPr="00792039" w:rsidRDefault="003F24C8" w:rsidP="00FB39D0">
      <w:pPr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Fourth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Organizational Sprint 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Meeting 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of the United Nations Network 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o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f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Economic Statistic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ians</w:t>
      </w:r>
    </w:p>
    <w:bookmarkEnd w:id="0"/>
    <w:p w14:paraId="0BC576E0" w14:textId="77777777" w:rsidR="00A7250C" w:rsidRPr="00792039" w:rsidRDefault="00A7250C" w:rsidP="00FB39D0">
      <w:pPr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</w:p>
    <w:p w14:paraId="2342C486" w14:textId="63C882DE" w:rsidR="00E67572" w:rsidRPr="00792039" w:rsidRDefault="00EB3D42" w:rsidP="001E05A3">
      <w:pPr>
        <w:tabs>
          <w:tab w:val="left" w:pos="1860"/>
          <w:tab w:val="center" w:pos="4680"/>
        </w:tabs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2 February</w:t>
      </w:r>
      <w:r w:rsidR="009B19D7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202</w:t>
      </w: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2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, </w:t>
      </w:r>
      <w:r w:rsidR="009B19D7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7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:00</w:t>
      </w:r>
      <w:r w:rsidR="002564EA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am to </w:t>
      </w: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9:</w:t>
      </w:r>
      <w:r w:rsidR="0050482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3</w:t>
      </w: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0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am (</w:t>
      </w:r>
      <w:r w:rsidR="00FD4756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New York time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)</w:t>
      </w:r>
    </w:p>
    <w:p w14:paraId="509D5EDA" w14:textId="38B2E97F" w:rsidR="00A925CA" w:rsidRPr="00792039" w:rsidRDefault="001356BB" w:rsidP="00FB39D0">
      <w:pPr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r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United Nations, </w:t>
      </w:r>
      <w:r w:rsidR="0067689E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Virtual Meeting</w:t>
      </w:r>
    </w:p>
    <w:p w14:paraId="13491371" w14:textId="757BA253" w:rsidR="00A55FBE" w:rsidRPr="00792039" w:rsidRDefault="00A55FBE" w:rsidP="007F06F0">
      <w:pPr>
        <w:ind w:left="720" w:right="424"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</w:p>
    <w:p w14:paraId="1FB5E86F" w14:textId="77777777" w:rsidR="0067689E" w:rsidRDefault="0067689E" w:rsidP="00333387">
      <w:pPr>
        <w:ind w:left="0" w:righ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D5F8FC8" w14:textId="77777777" w:rsidR="003756A5" w:rsidRPr="00792039" w:rsidRDefault="003756A5" w:rsidP="00333387">
      <w:pPr>
        <w:ind w:left="0" w:righ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CC3A055" w14:textId="0893E7FE" w:rsidR="008602B2" w:rsidRPr="00792039" w:rsidRDefault="009B19D7" w:rsidP="00333387">
      <w:pPr>
        <w:ind w:left="0" w:righ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8602B2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:00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8602B2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8602B2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:1</w:t>
      </w:r>
      <w:r w:rsidR="379CC6B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FB39D0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30F46E9" w14:textId="642F2556" w:rsidR="00A55FBE" w:rsidRPr="00792039" w:rsidRDefault="00935329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Session 1: </w:t>
      </w:r>
      <w:r w:rsidR="006D3B0C" w:rsidRPr="007920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Introduction</w:t>
      </w:r>
      <w:r w:rsidR="003B7E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w</w:t>
      </w:r>
      <w:r w:rsidR="00A7250C" w:rsidRPr="007920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elcome remarks</w:t>
      </w:r>
      <w:r w:rsidR="00A8004E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="003B7E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</w:t>
      </w:r>
      <w:r w:rsidR="003A3E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confirmation of the summary of the </w:t>
      </w:r>
      <w:r w:rsidR="00FD7C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third</w:t>
      </w:r>
      <w:r w:rsidR="003A3E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E0D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meeting</w:t>
      </w:r>
    </w:p>
    <w:p w14:paraId="1EAB7646" w14:textId="77777777" w:rsidR="00D359FF" w:rsidRPr="00792039" w:rsidRDefault="00D359FF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17DFBA4" w14:textId="1D3A795E" w:rsidR="00FB7415" w:rsidRPr="00792039" w:rsidRDefault="00D359FF" w:rsidP="00D62610">
      <w:pPr>
        <w:ind w:left="72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r w:rsidR="006D3B0C" w:rsidRPr="00792039">
        <w:rPr>
          <w:rFonts w:ascii="Times New Roman" w:hAnsi="Times New Roman" w:cs="Times New Roman"/>
          <w:color w:val="000000"/>
          <w:sz w:val="24"/>
          <w:szCs w:val="24"/>
        </w:rPr>
        <w:t>Greg Peterson</w:t>
      </w:r>
      <w:bookmarkStart w:id="1" w:name="_Hlk94260151"/>
      <w:r w:rsidR="00FB7415"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B39D0" w:rsidRPr="00792039">
        <w:rPr>
          <w:rFonts w:ascii="Times New Roman" w:hAnsi="Times New Roman" w:cs="Times New Roman"/>
          <w:color w:val="000000"/>
          <w:sz w:val="24"/>
          <w:szCs w:val="24"/>
        </w:rPr>
        <w:t>Assistant Chief Statistician of Statistics Canada</w:t>
      </w:r>
      <w:bookmarkEnd w:id="1"/>
    </w:p>
    <w:p w14:paraId="10E0C84F" w14:textId="4FDFBB3B" w:rsidR="00B06CA1" w:rsidRDefault="00D359FF" w:rsidP="00D62610">
      <w:pPr>
        <w:ind w:left="72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r w:rsidR="00773441" w:rsidRPr="00792039">
        <w:rPr>
          <w:rFonts w:ascii="Times New Roman" w:hAnsi="Times New Roman" w:cs="Times New Roman"/>
          <w:color w:val="000000"/>
          <w:sz w:val="24"/>
          <w:szCs w:val="24"/>
        </w:rPr>
        <w:t>Stefan Schweinfest</w:t>
      </w:r>
      <w:r w:rsidR="00D96F1B"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, Director of United Nations Statistics </w:t>
      </w:r>
      <w:r w:rsidR="00FB69CA" w:rsidRPr="00792039">
        <w:rPr>
          <w:rFonts w:ascii="Times New Roman" w:hAnsi="Times New Roman" w:cs="Times New Roman"/>
          <w:color w:val="000000"/>
          <w:sz w:val="24"/>
          <w:szCs w:val="24"/>
        </w:rPr>
        <w:t>Division</w:t>
      </w:r>
    </w:p>
    <w:p w14:paraId="441B2531" w14:textId="77777777" w:rsidR="007347AF" w:rsidRDefault="007347AF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5F085D" w14:textId="11299BAE" w:rsidR="007347AF" w:rsidRPr="00E52244" w:rsidRDefault="007347AF" w:rsidP="00E52244">
      <w:pPr>
        <w:pStyle w:val="ListParagraph"/>
        <w:numPr>
          <w:ilvl w:val="0"/>
          <w:numId w:val="24"/>
        </w:numPr>
        <w:ind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E52244">
        <w:rPr>
          <w:rFonts w:ascii="Times New Roman" w:hAnsi="Times New Roman" w:cs="Times New Roman"/>
          <w:color w:val="000000"/>
          <w:sz w:val="24"/>
          <w:szCs w:val="24"/>
        </w:rPr>
        <w:t>Summary report</w:t>
      </w:r>
      <w:r w:rsidR="00FD7C41" w:rsidRPr="00E52244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F8717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FD7C41" w:rsidRPr="00E52244">
        <w:rPr>
          <w:rFonts w:ascii="Times New Roman" w:hAnsi="Times New Roman" w:cs="Times New Roman"/>
          <w:color w:val="000000"/>
          <w:sz w:val="24"/>
          <w:szCs w:val="24"/>
        </w:rPr>
        <w:t>Third Session of the Organizational Sprint</w:t>
      </w:r>
    </w:p>
    <w:p w14:paraId="551E969B" w14:textId="11849FCA" w:rsidR="00A7250C" w:rsidRPr="00792039" w:rsidRDefault="00A7250C" w:rsidP="00333387">
      <w:pPr>
        <w:ind w:left="0" w:right="0"/>
        <w:rPr>
          <w:rFonts w:ascii="Times New Roman" w:hAnsi="Times New Roman"/>
          <w:color w:val="000000"/>
          <w:sz w:val="24"/>
        </w:rPr>
      </w:pPr>
    </w:p>
    <w:p w14:paraId="58AA8FD6" w14:textId="0FFC2C77" w:rsidR="00CA7C54" w:rsidRPr="00792039" w:rsidRDefault="00D360EF" w:rsidP="00CA7C54">
      <w:pPr>
        <w:ind w:left="0" w:righ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:1</w:t>
      </w:r>
      <w:r w:rsidR="58E530A8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2564EA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am – </w:t>
      </w:r>
      <w:r w:rsidR="00FB424A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4C4B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3805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2564EA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792039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7C54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792039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Chair: </w:t>
      </w:r>
      <w:r w:rsidR="00CA7C54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Mr. Stefan Schweinfest)</w:t>
      </w:r>
    </w:p>
    <w:p w14:paraId="2BEEFADF" w14:textId="0774A870" w:rsidR="007F06F0" w:rsidRPr="00792039" w:rsidRDefault="00FB39D0" w:rsidP="00FB39D0">
      <w:pPr>
        <w:ind w:left="0" w:righ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26C5DD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2: </w:t>
      </w:r>
      <w:r w:rsidR="0007458B" w:rsidRPr="26C5DD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 consultation</w:t>
      </w:r>
      <w:r w:rsidR="0053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</w:p>
    <w:p w14:paraId="1F0DD771" w14:textId="77777777" w:rsidR="00FB69CA" w:rsidRPr="00792039" w:rsidRDefault="00FB69CA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E971488" w14:textId="3BAA0C8D" w:rsidR="00FB39D0" w:rsidRPr="00987EB3" w:rsidRDefault="0032280A" w:rsidP="00FB39D0">
      <w:pPr>
        <w:spacing w:after="160" w:line="259" w:lineRule="auto"/>
        <w:ind w:left="720" w:right="0"/>
        <w:contextualSpacing/>
        <w:rPr>
          <w:rFonts w:ascii="Times New Roman" w:hAnsi="Times New Roman"/>
          <w:i/>
          <w:iCs/>
          <w:color w:val="000000"/>
          <w:sz w:val="24"/>
          <w:szCs w:val="24"/>
        </w:rPr>
      </w:pPr>
      <w:r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This session will </w:t>
      </w:r>
      <w:r w:rsidR="00C02544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>continue</w:t>
      </w:r>
      <w:r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the discussion on the modalities of user consultations</w:t>
      </w:r>
      <w:r w:rsidR="0090098E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del w:id="2" w:author="Benson Sim" w:date="2022-02-01T12:40:00Z">
        <w:r w:rsidR="098B5102" w:rsidRPr="26C5DD47" w:rsidDel="001A4E1A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delText>including</w:delText>
        </w:r>
        <w:r w:rsidR="0090098E" w:rsidRPr="26C5DD47" w:rsidDel="001A4E1A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delText xml:space="preserve"> an update on the</w:delText>
        </w:r>
        <w:r w:rsidR="00531D70" w:rsidDel="001A4E1A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delText xml:space="preserve"> series of regional meetings (“</w:delText>
        </w:r>
        <w:r w:rsidR="00420F7C" w:rsidDel="001A4E1A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delText>R</w:delText>
        </w:r>
        <w:r w:rsidR="00531D70" w:rsidDel="001A4E1A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delText>oad to …)</w:delText>
        </w:r>
        <w:r w:rsidR="00651C58" w:rsidDel="001A4E1A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delText>, the</w:delText>
        </w:r>
        <w:r w:rsidR="0090098E" w:rsidRPr="26C5DD47" w:rsidDel="001A4E1A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delText xml:space="preserve"> </w:delText>
        </w:r>
        <w:r w:rsidR="00EB3D42" w:rsidDel="001A4E1A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delText xml:space="preserve">UN </w:delText>
        </w:r>
        <w:r w:rsidR="0090098E" w:rsidRPr="26C5DD47" w:rsidDel="001A4E1A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delText>Global Forum on Economic Statistics</w:delText>
        </w:r>
        <w:r w:rsidR="445A7672" w:rsidRPr="26C5DD47" w:rsidDel="001A4E1A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delText xml:space="preserve"> </w:delText>
        </w:r>
        <w:r w:rsidR="00651C58" w:rsidDel="001A4E1A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delText xml:space="preserve">as </w:delText>
        </w:r>
        <w:r w:rsidR="00420F7C" w:rsidDel="001A4E1A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delText xml:space="preserve">the </w:delText>
        </w:r>
        <w:r w:rsidR="00651C58" w:rsidDel="001A4E1A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delText xml:space="preserve">capstone event for the UN Network, </w:delText>
        </w:r>
      </w:del>
      <w:r w:rsidR="445A767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and </w:t>
      </w:r>
      <w:r w:rsidR="00EB3D4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the </w:t>
      </w:r>
      <w:r w:rsidR="00F2266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preparation of a </w:t>
      </w:r>
      <w:r w:rsidR="00420F7C">
        <w:rPr>
          <w:rFonts w:ascii="Times New Roman" w:hAnsi="Times New Roman"/>
          <w:i/>
          <w:iCs/>
          <w:color w:val="000000" w:themeColor="text1"/>
          <w:sz w:val="24"/>
          <w:szCs w:val="24"/>
        </w:rPr>
        <w:t>synthesis report based on the</w:t>
      </w:r>
      <w:r w:rsidR="445A767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reports from </w:t>
      </w:r>
      <w:r w:rsidR="00420F7C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various </w:t>
      </w:r>
      <w:del w:id="3" w:author="Benson Sim" w:date="2022-02-01T12:43:00Z">
        <w:r w:rsidR="00420F7C" w:rsidDel="001A4E1A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delText>s</w:delText>
        </w:r>
        <w:r w:rsidR="445A7672" w:rsidRPr="26C5DD47" w:rsidDel="001A4E1A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delText xml:space="preserve">tatistical </w:delText>
        </w:r>
      </w:del>
      <w:ins w:id="4" w:author="Benson Sim" w:date="2022-02-01T12:43:00Z">
        <w:r w:rsidR="001A4E1A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t>S</w:t>
        </w:r>
        <w:r w:rsidR="001A4E1A" w:rsidRPr="26C5DD47">
          <w:rPr>
            <w:rFonts w:ascii="Times New Roman" w:hAnsi="Times New Roman"/>
            <w:i/>
            <w:iCs/>
            <w:color w:val="000000" w:themeColor="text1"/>
            <w:sz w:val="24"/>
            <w:szCs w:val="24"/>
          </w:rPr>
          <w:t xml:space="preserve">tatistical </w:t>
        </w:r>
      </w:ins>
      <w:r w:rsidR="547930D9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Committees and other </w:t>
      </w:r>
      <w:r w:rsidR="445A767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groups </w:t>
      </w:r>
      <w:r w:rsidR="1EF5D018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>to the Statistical Commission</w:t>
      </w:r>
      <w:r w:rsidR="27AA4D75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420F7C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2022 </w:t>
      </w:r>
      <w:r w:rsidR="27AA4D75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>from an economic statistics perspective</w:t>
      </w:r>
      <w:r w:rsidR="00C863AF">
        <w:rPr>
          <w:rFonts w:ascii="Times New Roman" w:hAnsi="Times New Roman"/>
          <w:i/>
          <w:iCs/>
          <w:color w:val="000000" w:themeColor="text1"/>
          <w:sz w:val="24"/>
          <w:szCs w:val="24"/>
        </w:rPr>
        <w:t>.</w:t>
      </w:r>
    </w:p>
    <w:p w14:paraId="1DA93165" w14:textId="77777777" w:rsidR="004E5B5B" w:rsidRDefault="004E5B5B" w:rsidP="00792039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77BE59CE" w14:textId="53C83E77" w:rsidR="00CA7C54" w:rsidRDefault="001A4E1A" w:rsidP="00792039">
      <w:pPr>
        <w:ind w:left="720" w:right="0"/>
        <w:rPr>
          <w:ins w:id="5" w:author="Benson Sim" w:date="2022-02-01T12:41:00Z"/>
          <w:rFonts w:ascii="Times New Roman" w:hAnsi="Times New Roman" w:cs="Times New Roman"/>
          <w:color w:val="000000" w:themeColor="text1"/>
          <w:sz w:val="24"/>
          <w:szCs w:val="24"/>
        </w:rPr>
      </w:pPr>
      <w:ins w:id="6" w:author="Benson Sim" w:date="2022-02-01T12:40:00Z">
        <w:r>
          <w:rPr>
            <w:rFonts w:ascii="Times New Roman" w:hAnsi="Times New Roman"/>
            <w:color w:val="000000" w:themeColor="text1"/>
            <w:sz w:val="24"/>
            <w:szCs w:val="24"/>
          </w:rPr>
          <w:t xml:space="preserve">Oral </w:t>
        </w:r>
      </w:ins>
      <w:ins w:id="7" w:author="Benson Sim" w:date="2022-02-01T12:41:00Z">
        <w:r>
          <w:rPr>
            <w:rFonts w:ascii="Times New Roman" w:hAnsi="Times New Roman"/>
            <w:color w:val="000000" w:themeColor="text1"/>
            <w:sz w:val="24"/>
            <w:szCs w:val="24"/>
          </w:rPr>
          <w:t>introduction</w:t>
        </w:r>
      </w:ins>
      <w:del w:id="8" w:author="Benson Sim" w:date="2022-02-01T12:41:00Z">
        <w:r w:rsidR="000F0D18" w:rsidRPr="004E5B5B" w:rsidDel="001A4E1A">
          <w:rPr>
            <w:rFonts w:ascii="Times New Roman" w:hAnsi="Times New Roman"/>
            <w:color w:val="000000" w:themeColor="text1"/>
            <w:sz w:val="24"/>
            <w:szCs w:val="24"/>
          </w:rPr>
          <w:delText>Presentation</w:delText>
        </w:r>
      </w:del>
      <w:r w:rsidR="000F0D18" w:rsidRPr="004E5B5B">
        <w:rPr>
          <w:rFonts w:ascii="Times New Roman" w:hAnsi="Times New Roman"/>
          <w:color w:val="000000" w:themeColor="text1"/>
          <w:sz w:val="24"/>
          <w:szCs w:val="24"/>
        </w:rPr>
        <w:t xml:space="preserve"> by Mr. Greg Peterson, </w:t>
      </w:r>
      <w:r w:rsidR="000F0D18" w:rsidRPr="26C5DD47">
        <w:rPr>
          <w:rFonts w:ascii="Times New Roman" w:hAnsi="Times New Roman" w:cs="Times New Roman"/>
          <w:color w:val="000000" w:themeColor="text1"/>
          <w:sz w:val="24"/>
          <w:szCs w:val="24"/>
        </w:rPr>
        <w:t>Assistant Chief Statistician of Statistics Canada</w:t>
      </w:r>
      <w:r w:rsidR="00EB3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Frantisek</w:t>
      </w:r>
      <w:r w:rsidR="00F90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Bernadic, Director</w:t>
      </w:r>
      <w:r w:rsidR="005C32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Macro-Economic Statistics, Eurostat</w:t>
      </w:r>
      <w:r w:rsidR="00EB3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114614" w14:textId="65BA47DA" w:rsidR="001A4E1A" w:rsidRDefault="001A4E1A" w:rsidP="00792039">
      <w:pPr>
        <w:ind w:left="720" w:right="0"/>
        <w:rPr>
          <w:ins w:id="9" w:author="Benson Sim" w:date="2022-02-01T12:41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636730" w14:textId="69632922" w:rsidR="001A4E1A" w:rsidRDefault="001A4E1A" w:rsidP="00792039">
      <w:pPr>
        <w:ind w:left="720"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  <w:ins w:id="10" w:author="Benson Sim" w:date="2022-02-01T12:4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Presentation by Mr. Ivo </w:t>
        </w:r>
      </w:ins>
      <w:ins w:id="11" w:author="Benson Sim" w:date="2022-02-01T12:4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Havinga, independent expert, on the o</w:t>
        </w:r>
        <w:r w:rsidRPr="001A4E1A">
          <w:rPr>
            <w:rFonts w:ascii="Times New Roman" w:hAnsi="Times New Roman" w:cs="Times New Roman"/>
            <w:color w:val="000000" w:themeColor="text1"/>
            <w:sz w:val="24"/>
            <w:szCs w:val="24"/>
          </w:rPr>
          <w:t>utline of the synthesis report of the UN Network of the reports to the United Nations Statistical Commission, March 2022</w:t>
        </w:r>
      </w:ins>
    </w:p>
    <w:p w14:paraId="0B327B47" w14:textId="2AB014F5" w:rsidR="00EB3D42" w:rsidRDefault="00EB3D42" w:rsidP="00792039">
      <w:pPr>
        <w:ind w:left="720"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FBBFAD" w14:textId="499EA5FB" w:rsidR="00E040E1" w:rsidRPr="00FE2AFB" w:rsidDel="001A4E1A" w:rsidRDefault="00FE2AFB" w:rsidP="00FE2AFB">
      <w:pPr>
        <w:pStyle w:val="ListParagraph"/>
        <w:numPr>
          <w:ilvl w:val="0"/>
          <w:numId w:val="24"/>
        </w:numPr>
        <w:spacing w:after="240"/>
        <w:rPr>
          <w:del w:id="12" w:author="Benson Sim" w:date="2022-02-01T12:42:00Z"/>
          <w:rFonts w:ascii="Times New Roman" w:hAnsi="Times New Roman" w:cs="Times New Roman"/>
          <w:color w:val="000000"/>
          <w:sz w:val="24"/>
          <w:szCs w:val="24"/>
        </w:rPr>
      </w:pPr>
      <w:del w:id="13" w:author="Benson Sim" w:date="2022-02-01T12:42:00Z">
        <w:r w:rsidRPr="00FE2AFB" w:rsidDel="001A4E1A">
          <w:rPr>
            <w:rFonts w:ascii="Times New Roman" w:hAnsi="Times New Roman" w:cs="Times New Roman"/>
            <w:color w:val="000000"/>
            <w:sz w:val="24"/>
            <w:szCs w:val="24"/>
          </w:rPr>
          <w:delText>Note: User Consultations on Building a Forward-looking Agenda for Economic</w:delText>
        </w:r>
        <w:r w:rsidDel="001A4E1A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 </w:delText>
        </w:r>
        <w:r w:rsidRPr="00FE2AFB" w:rsidDel="001A4E1A">
          <w:rPr>
            <w:rFonts w:ascii="Times New Roman" w:hAnsi="Times New Roman" w:cs="Times New Roman"/>
            <w:color w:val="000000"/>
            <w:sz w:val="24"/>
            <w:szCs w:val="24"/>
          </w:rPr>
          <w:delText>Statistics and the Update of the Macroeconomic Statistics Standards</w:delText>
        </w:r>
        <w:r w:rsidRPr="00FE2AFB" w:rsidDel="001A4E1A">
          <w:rPr>
            <w:b/>
            <w:sz w:val="32"/>
            <w:szCs w:val="32"/>
          </w:rPr>
          <w:delText xml:space="preserve"> </w:delText>
        </w:r>
      </w:del>
    </w:p>
    <w:p w14:paraId="06EBF4C4" w14:textId="6A0B9D1E" w:rsidR="005C3252" w:rsidRPr="00A27F46" w:rsidDel="00717B7E" w:rsidRDefault="005C3252" w:rsidP="00A27F46">
      <w:pPr>
        <w:pStyle w:val="ListParagraph"/>
        <w:numPr>
          <w:ilvl w:val="0"/>
          <w:numId w:val="24"/>
        </w:numPr>
        <w:ind w:right="0"/>
        <w:rPr>
          <w:del w:id="14" w:author="Benson Sim" w:date="2022-02-01T13:39:00Z"/>
          <w:rFonts w:ascii="Times New Roman" w:hAnsi="Times New Roman" w:cs="Times New Roman"/>
          <w:color w:val="000000"/>
          <w:sz w:val="24"/>
          <w:szCs w:val="24"/>
        </w:rPr>
      </w:pPr>
      <w:del w:id="15" w:author="Benson Sim" w:date="2022-02-01T12:42:00Z">
        <w:r w:rsidRPr="00A27F46" w:rsidDel="001A4E1A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Note: Outline of the </w:delText>
        </w:r>
        <w:r w:rsidR="008D191B" w:rsidRPr="00A27F46" w:rsidDel="001A4E1A">
          <w:rPr>
            <w:rFonts w:ascii="Times New Roman" w:hAnsi="Times New Roman" w:cs="Times New Roman"/>
            <w:color w:val="000000"/>
            <w:sz w:val="24"/>
            <w:szCs w:val="24"/>
          </w:rPr>
          <w:delText>sy</w:delText>
        </w:r>
        <w:r w:rsidR="005A37E3" w:rsidRPr="00A27F46" w:rsidDel="001A4E1A">
          <w:rPr>
            <w:rFonts w:ascii="Times New Roman" w:hAnsi="Times New Roman" w:cs="Times New Roman"/>
            <w:color w:val="000000"/>
            <w:sz w:val="24"/>
            <w:szCs w:val="24"/>
          </w:rPr>
          <w:delText>nthesis report</w:delText>
        </w:r>
        <w:r w:rsidRPr="00A27F46" w:rsidDel="001A4E1A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 of </w:delText>
        </w:r>
        <w:r w:rsidR="005A37E3" w:rsidRPr="00A27F46" w:rsidDel="001A4E1A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the UN Network </w:delText>
        </w:r>
        <w:r w:rsidR="009E5E8B" w:rsidRPr="00A27F46" w:rsidDel="001A4E1A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of </w:delText>
        </w:r>
        <w:r w:rsidRPr="00A27F46" w:rsidDel="001A4E1A">
          <w:rPr>
            <w:rFonts w:ascii="Times New Roman" w:hAnsi="Times New Roman" w:cs="Times New Roman"/>
            <w:color w:val="000000"/>
            <w:sz w:val="24"/>
            <w:szCs w:val="24"/>
          </w:rPr>
          <w:delText>the reports to the United Nations Statistical Commission, March 2022</w:delText>
        </w:r>
      </w:del>
    </w:p>
    <w:p w14:paraId="378E8DD6" w14:textId="0D35F767" w:rsidR="00FB69CA" w:rsidRPr="00987EB3" w:rsidRDefault="00FB69CA" w:rsidP="0094788E">
      <w:pPr>
        <w:pStyle w:val="ListParagraph"/>
        <w:spacing w:after="160" w:line="259" w:lineRule="auto"/>
        <w:ind w:left="0" w:right="0"/>
        <w:rPr>
          <w:rFonts w:asciiTheme="minorHAnsi" w:eastAsiaTheme="minorHAnsi" w:hAnsiTheme="minorHAnsi"/>
          <w:smallCaps/>
          <w:spacing w:val="0"/>
          <w:w w:val="100"/>
          <w:kern w:val="0"/>
          <w:lang w:val="en-CA"/>
        </w:rPr>
      </w:pPr>
    </w:p>
    <w:p w14:paraId="1AB068D6" w14:textId="7422C63E" w:rsidR="00F375BC" w:rsidRPr="00792039" w:rsidRDefault="008324F7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277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94788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94788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="00C52F10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7B71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="0094788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(Chair</w:t>
      </w:r>
      <w:bookmarkStart w:id="16" w:name="_Hlk94185638"/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 xml:space="preserve">: Mr. </w:t>
      </w:r>
      <w:r w:rsidR="00AD15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Stefan Schweinfest</w:t>
      </w:r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)</w:t>
      </w:r>
      <w:bookmarkEnd w:id="16"/>
    </w:p>
    <w:p w14:paraId="526FCA67" w14:textId="762B3FF3" w:rsidR="00687205" w:rsidRDefault="006872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3: Membership </w:t>
      </w:r>
      <w:r w:rsidR="00382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and Co-Chairs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of the UN Network of Economic Statisticians</w:t>
      </w:r>
    </w:p>
    <w:p w14:paraId="20936F2C" w14:textId="77777777" w:rsidR="00687205" w:rsidRDefault="006872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0877BA" w14:textId="751C2DDC" w:rsidR="00687205" w:rsidRPr="00D87996" w:rsidRDefault="00D87996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  <w:t>This session will report on the</w:t>
      </w:r>
      <w:r w:rsidR="0067178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825E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consultative </w:t>
      </w:r>
      <w:r w:rsidR="0067178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process </w:t>
      </w:r>
      <w:r w:rsidR="003825E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for </w:t>
      </w:r>
      <w:r w:rsidR="0067178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identification of the membership of the UN Network</w:t>
      </w:r>
      <w:r w:rsidR="00F77C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Co-Chairs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="00F77C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the formalization of 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</w:t>
      </w:r>
      <w:r w:rsidR="00F77C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Bureau of the Network</w:t>
      </w:r>
    </w:p>
    <w:p w14:paraId="1EB3ED4F" w14:textId="77777777" w:rsidR="00687205" w:rsidRDefault="006872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BB1E36" w14:textId="77777777" w:rsidR="003756A5" w:rsidRDefault="003756A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6449F2" w14:textId="77777777" w:rsidR="003756A5" w:rsidRDefault="003756A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72A1EB" w14:textId="77777777" w:rsidR="003756A5" w:rsidRDefault="003756A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07EC60" w14:textId="31400E26" w:rsidR="00687205" w:rsidRDefault="007B7178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="00411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:10am – </w:t>
      </w:r>
      <w:r w:rsidR="00F77C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9:00</w:t>
      </w:r>
      <w:r w:rsidR="00411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 (Chair:</w:t>
      </w:r>
      <w:r w:rsidR="00837A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1107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 xml:space="preserve">Mr. </w:t>
      </w:r>
      <w:r w:rsidR="00411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Stefan Schweinfest</w:t>
      </w:r>
      <w:r w:rsidR="0041107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)</w:t>
      </w:r>
    </w:p>
    <w:p w14:paraId="7CDEB6F4" w14:textId="77A3B29B" w:rsidR="005425C9" w:rsidRPr="00792039" w:rsidRDefault="00FB39D0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4: </w:t>
      </w:r>
      <w:r w:rsidR="008324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 plan</w:t>
      </w:r>
      <w:r w:rsidR="004E5B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D6AAC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 the Network</w:t>
      </w:r>
      <w:r w:rsidR="00CA7C54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D4D1894" w14:textId="6CBAAD9C" w:rsidR="34A7D497" w:rsidRDefault="34A7D497" w:rsidP="34A7D497">
      <w:pPr>
        <w:spacing w:after="160" w:line="259" w:lineRule="auto"/>
        <w:ind w:left="0" w:right="0"/>
        <w:rPr>
          <w:b/>
          <w:bCs/>
          <w:color w:val="000000" w:themeColor="text1"/>
          <w:sz w:val="24"/>
          <w:szCs w:val="24"/>
        </w:rPr>
      </w:pPr>
    </w:p>
    <w:p w14:paraId="264ECDF3" w14:textId="3147D5BA" w:rsidR="5AA2D569" w:rsidRPr="00B80B87" w:rsidRDefault="5AA2D569" w:rsidP="00B80B87">
      <w:pPr>
        <w:spacing w:after="160" w:line="259" w:lineRule="auto"/>
        <w:ind w:left="720" w:right="0"/>
        <w:contextualSpacing/>
        <w:rPr>
          <w:rFonts w:ascii="Times New Roman" w:hAnsi="Times New Roman"/>
          <w:i/>
          <w:color w:val="000000"/>
          <w:sz w:val="24"/>
        </w:rPr>
      </w:pPr>
      <w:r w:rsidRPr="00B80B87">
        <w:rPr>
          <w:rFonts w:ascii="Times New Roman" w:hAnsi="Times New Roman"/>
          <w:i/>
          <w:color w:val="000000"/>
          <w:sz w:val="24"/>
        </w:rPr>
        <w:t xml:space="preserve">This session will </w:t>
      </w:r>
      <w:r w:rsidR="003F24C8">
        <w:rPr>
          <w:rFonts w:ascii="Times New Roman" w:hAnsi="Times New Roman"/>
          <w:i/>
          <w:color w:val="000000"/>
          <w:sz w:val="24"/>
        </w:rPr>
        <w:t>be kicked-off by</w:t>
      </w:r>
      <w:r w:rsidR="004C4B9B">
        <w:rPr>
          <w:rFonts w:ascii="Times New Roman" w:hAnsi="Times New Roman"/>
          <w:i/>
          <w:color w:val="000000"/>
          <w:sz w:val="24"/>
        </w:rPr>
        <w:t xml:space="preserve"> a presentation on possible thematic sprints</w:t>
      </w:r>
      <w:r w:rsidR="003F24C8">
        <w:rPr>
          <w:rFonts w:ascii="Times New Roman" w:hAnsi="Times New Roman"/>
          <w:i/>
          <w:color w:val="000000"/>
          <w:sz w:val="24"/>
        </w:rPr>
        <w:t xml:space="preserve"> to be</w:t>
      </w:r>
      <w:r w:rsidR="004C4B9B">
        <w:rPr>
          <w:rFonts w:ascii="Times New Roman" w:hAnsi="Times New Roman"/>
          <w:i/>
          <w:color w:val="000000"/>
          <w:sz w:val="24"/>
        </w:rPr>
        <w:t xml:space="preserve"> </w:t>
      </w:r>
      <w:r w:rsidR="00504829">
        <w:rPr>
          <w:rFonts w:ascii="Times New Roman" w:hAnsi="Times New Roman"/>
          <w:i/>
          <w:color w:val="000000"/>
          <w:sz w:val="24"/>
        </w:rPr>
        <w:t>organized</w:t>
      </w:r>
      <w:r w:rsidR="003F24C8">
        <w:rPr>
          <w:rFonts w:ascii="Times New Roman" w:hAnsi="Times New Roman"/>
          <w:i/>
          <w:color w:val="000000"/>
          <w:sz w:val="24"/>
        </w:rPr>
        <w:t>,</w:t>
      </w:r>
      <w:r w:rsidR="00504829">
        <w:rPr>
          <w:rFonts w:ascii="Times New Roman" w:hAnsi="Times New Roman"/>
          <w:i/>
          <w:color w:val="000000"/>
          <w:sz w:val="24"/>
        </w:rPr>
        <w:t xml:space="preserve"> </w:t>
      </w:r>
      <w:r w:rsidR="00842737">
        <w:rPr>
          <w:rFonts w:ascii="Times New Roman" w:hAnsi="Times New Roman"/>
          <w:i/>
          <w:color w:val="000000"/>
          <w:sz w:val="24"/>
        </w:rPr>
        <w:t>as appropriate</w:t>
      </w:r>
      <w:r w:rsidR="003F24C8">
        <w:rPr>
          <w:rFonts w:ascii="Times New Roman" w:hAnsi="Times New Roman"/>
          <w:i/>
          <w:color w:val="000000"/>
          <w:sz w:val="24"/>
        </w:rPr>
        <w:t>,</w:t>
      </w:r>
      <w:r w:rsidR="007E25F0">
        <w:rPr>
          <w:rFonts w:ascii="Times New Roman" w:hAnsi="Times New Roman"/>
          <w:i/>
          <w:color w:val="000000"/>
          <w:sz w:val="24"/>
        </w:rPr>
        <w:t xml:space="preserve"> </w:t>
      </w:r>
      <w:r w:rsidR="00B717A1">
        <w:rPr>
          <w:rFonts w:ascii="Times New Roman" w:hAnsi="Times New Roman"/>
          <w:i/>
          <w:color w:val="000000"/>
          <w:sz w:val="24"/>
        </w:rPr>
        <w:t xml:space="preserve">with </w:t>
      </w:r>
      <w:r w:rsidR="007E25F0">
        <w:rPr>
          <w:rFonts w:ascii="Times New Roman" w:hAnsi="Times New Roman"/>
          <w:i/>
          <w:color w:val="000000"/>
          <w:sz w:val="24"/>
        </w:rPr>
        <w:t xml:space="preserve">other statistical groups and committees. Following this </w:t>
      </w:r>
      <w:r w:rsidR="00842737">
        <w:rPr>
          <w:rFonts w:ascii="Times New Roman" w:hAnsi="Times New Roman"/>
          <w:i/>
          <w:color w:val="000000"/>
          <w:sz w:val="24"/>
        </w:rPr>
        <w:t xml:space="preserve">background </w:t>
      </w:r>
      <w:r w:rsidR="007E25F0">
        <w:rPr>
          <w:rFonts w:ascii="Times New Roman" w:hAnsi="Times New Roman"/>
          <w:i/>
          <w:color w:val="000000"/>
          <w:sz w:val="24"/>
        </w:rPr>
        <w:t xml:space="preserve">presentation there will be a tour </w:t>
      </w:r>
      <w:r w:rsidR="003F24C8">
        <w:rPr>
          <w:rFonts w:ascii="Times New Roman" w:hAnsi="Times New Roman"/>
          <w:i/>
          <w:color w:val="000000"/>
          <w:sz w:val="24"/>
        </w:rPr>
        <w:t>de</w:t>
      </w:r>
      <w:r w:rsidR="007E25F0">
        <w:rPr>
          <w:rFonts w:ascii="Times New Roman" w:hAnsi="Times New Roman"/>
          <w:i/>
          <w:color w:val="000000"/>
          <w:sz w:val="24"/>
        </w:rPr>
        <w:t xml:space="preserve"> table seeking proposals and suggestions </w:t>
      </w:r>
      <w:r w:rsidR="00504829">
        <w:rPr>
          <w:rFonts w:ascii="Times New Roman" w:hAnsi="Times New Roman"/>
          <w:i/>
          <w:color w:val="000000"/>
          <w:sz w:val="24"/>
        </w:rPr>
        <w:t xml:space="preserve">from the Network members </w:t>
      </w:r>
      <w:r w:rsidR="007E25F0">
        <w:rPr>
          <w:rFonts w:ascii="Times New Roman" w:hAnsi="Times New Roman"/>
          <w:i/>
          <w:color w:val="000000"/>
          <w:sz w:val="24"/>
        </w:rPr>
        <w:t>for</w:t>
      </w:r>
      <w:r w:rsidR="004C4B9B">
        <w:rPr>
          <w:rFonts w:ascii="Times New Roman" w:hAnsi="Times New Roman"/>
          <w:i/>
          <w:color w:val="000000"/>
          <w:sz w:val="24"/>
        </w:rPr>
        <w:t xml:space="preserve"> </w:t>
      </w:r>
      <w:r w:rsidR="003F24C8">
        <w:rPr>
          <w:rFonts w:ascii="Times New Roman" w:hAnsi="Times New Roman"/>
          <w:i/>
          <w:color w:val="000000"/>
          <w:sz w:val="24"/>
        </w:rPr>
        <w:t>developing</w:t>
      </w:r>
      <w:r w:rsidR="00711ADC">
        <w:rPr>
          <w:rFonts w:ascii="Times New Roman" w:hAnsi="Times New Roman"/>
          <w:i/>
          <w:color w:val="000000"/>
          <w:sz w:val="24"/>
        </w:rPr>
        <w:t xml:space="preserve"> a two-year rolling workplan for</w:t>
      </w:r>
      <w:r w:rsidR="007E25F0">
        <w:rPr>
          <w:rFonts w:ascii="Times New Roman" w:hAnsi="Times New Roman"/>
          <w:i/>
          <w:color w:val="000000"/>
          <w:sz w:val="24"/>
        </w:rPr>
        <w:t xml:space="preserve"> thematic Sprints of</w:t>
      </w:r>
      <w:r w:rsidR="00711ADC">
        <w:rPr>
          <w:rFonts w:ascii="Times New Roman" w:hAnsi="Times New Roman"/>
          <w:i/>
          <w:color w:val="000000"/>
          <w:sz w:val="24"/>
        </w:rPr>
        <w:t xml:space="preserve"> the Network</w:t>
      </w:r>
      <w:r w:rsidR="007E25F0">
        <w:rPr>
          <w:rFonts w:ascii="Times New Roman" w:hAnsi="Times New Roman"/>
          <w:i/>
          <w:color w:val="000000"/>
          <w:sz w:val="24"/>
        </w:rPr>
        <w:t>.</w:t>
      </w:r>
    </w:p>
    <w:p w14:paraId="5D1F4880" w14:textId="08E26058" w:rsidR="00937B05" w:rsidRDefault="00937B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</w:p>
    <w:p w14:paraId="7B104895" w14:textId="3F342600" w:rsidR="00F56AD4" w:rsidRDefault="00F56AD4" w:rsidP="00F56AD4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  <w:r w:rsidRPr="004E5B5B">
        <w:rPr>
          <w:rFonts w:ascii="Times New Roman" w:hAnsi="Times New Roman"/>
          <w:color w:val="000000" w:themeColor="text1"/>
          <w:sz w:val="24"/>
          <w:szCs w:val="24"/>
        </w:rPr>
        <w:t xml:space="preserve">Presentation by </w:t>
      </w:r>
      <w:r w:rsidR="00A33494">
        <w:rPr>
          <w:rFonts w:ascii="Times New Roman" w:hAnsi="Times New Roman"/>
          <w:color w:val="000000" w:themeColor="text1"/>
          <w:sz w:val="24"/>
          <w:szCs w:val="24"/>
        </w:rPr>
        <w:t>Mr. Greg Peterson</w:t>
      </w:r>
      <w:r w:rsidR="003756A5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3756A5" w:rsidRPr="00792039">
        <w:rPr>
          <w:rFonts w:ascii="Times New Roman" w:hAnsi="Times New Roman" w:cs="Times New Roman"/>
          <w:color w:val="000000"/>
          <w:sz w:val="24"/>
          <w:szCs w:val="24"/>
        </w:rPr>
        <w:t>Assistant Chief Statistician of Statistics Canada</w:t>
      </w:r>
    </w:p>
    <w:p w14:paraId="11107CA2" w14:textId="5082C963" w:rsidR="00F77CDD" w:rsidRDefault="00F77CDD" w:rsidP="00F56AD4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6073BE3A" w14:textId="7C1E5120" w:rsidR="002C643D" w:rsidRDefault="00F77CDD" w:rsidP="00F77CDD">
      <w:pPr>
        <w:ind w:left="0" w:right="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3756A5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9:00am – 9:15am </w:t>
      </w:r>
      <w:r w:rsidR="001B507B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(Chair: Mr. Stefan Schweinfest)</w:t>
      </w:r>
    </w:p>
    <w:p w14:paraId="4474C750" w14:textId="7E1DD687" w:rsidR="00F77CDD" w:rsidRPr="003756A5" w:rsidRDefault="002C643D" w:rsidP="00F77CDD">
      <w:pPr>
        <w:ind w:left="0" w:right="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Session 5: </w:t>
      </w:r>
      <w:r w:rsidR="00F77CDD" w:rsidRPr="003756A5">
        <w:rPr>
          <w:rFonts w:ascii="Times New Roman" w:hAnsi="Times New Roman"/>
          <w:b/>
          <w:bCs/>
          <w:color w:val="000000" w:themeColor="text1"/>
          <w:sz w:val="24"/>
          <w:szCs w:val="24"/>
        </w:rPr>
        <w:t>Update on the Network Sprint</w:t>
      </w:r>
      <w:r w:rsidR="00BE4835">
        <w:rPr>
          <w:rFonts w:ascii="Times New Roman" w:hAnsi="Times New Roman"/>
          <w:b/>
          <w:bCs/>
          <w:color w:val="000000" w:themeColor="text1"/>
          <w:sz w:val="24"/>
          <w:szCs w:val="24"/>
        </w:rPr>
        <w:t>s</w:t>
      </w:r>
    </w:p>
    <w:p w14:paraId="59AF63AD" w14:textId="10B1C1FD" w:rsidR="00F77CDD" w:rsidRDefault="00F77CDD" w:rsidP="00F77CDD">
      <w:pPr>
        <w:ind w:left="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0E6BB585" w14:textId="36CF142D" w:rsidR="00F77CDD" w:rsidRPr="003756A5" w:rsidRDefault="00F77CDD" w:rsidP="00A93BFC">
      <w:pPr>
        <w:ind w:left="720" w:right="0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3756A5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This session will provide an update on the </w:t>
      </w:r>
      <w:r w:rsidR="00EB78F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preparations of the </w:t>
      </w:r>
      <w:r w:rsidRPr="003756A5">
        <w:rPr>
          <w:rFonts w:ascii="Times New Roman" w:hAnsi="Times New Roman"/>
          <w:i/>
          <w:iCs/>
          <w:color w:val="000000" w:themeColor="text1"/>
          <w:sz w:val="24"/>
          <w:szCs w:val="24"/>
        </w:rPr>
        <w:t>Beyond GDP and the</w:t>
      </w:r>
      <w:r w:rsidR="00EB78F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initial findings of the ongoing</w:t>
      </w:r>
      <w:r w:rsidRPr="003756A5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Data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Access </w:t>
      </w:r>
      <w:r w:rsidRPr="003756A5">
        <w:rPr>
          <w:rFonts w:ascii="Times New Roman" w:hAnsi="Times New Roman"/>
          <w:i/>
          <w:iCs/>
          <w:color w:val="000000" w:themeColor="text1"/>
          <w:sz w:val="24"/>
          <w:szCs w:val="24"/>
        </w:rPr>
        <w:t>Sprint</w:t>
      </w:r>
    </w:p>
    <w:p w14:paraId="1FE98BE6" w14:textId="77777777" w:rsidR="00F77CDD" w:rsidRDefault="00F77CDD" w:rsidP="003756A5">
      <w:pPr>
        <w:ind w:left="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71163A07" w14:textId="7C101C09" w:rsidR="00887FC9" w:rsidRDefault="00C33791" w:rsidP="00F56AD4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Presentation on Beyond GDP Sprint by </w:t>
      </w:r>
      <w:r w:rsidR="0041107F">
        <w:rPr>
          <w:rFonts w:ascii="Times New Roman" w:hAnsi="Times New Roman"/>
          <w:color w:val="000000" w:themeColor="text1"/>
          <w:sz w:val="24"/>
          <w:szCs w:val="24"/>
        </w:rPr>
        <w:t xml:space="preserve">Richard Heys, </w:t>
      </w:r>
      <w:r>
        <w:rPr>
          <w:rFonts w:ascii="Times New Roman" w:hAnsi="Times New Roman"/>
          <w:color w:val="000000" w:themeColor="text1"/>
          <w:sz w:val="24"/>
          <w:szCs w:val="24"/>
        </w:rPr>
        <w:t>UK ONS</w:t>
      </w:r>
      <w:r w:rsidR="0041107F">
        <w:rPr>
          <w:rFonts w:ascii="Times New Roman" w:hAnsi="Times New Roman"/>
          <w:color w:val="000000" w:themeColor="text1"/>
          <w:sz w:val="24"/>
          <w:szCs w:val="24"/>
        </w:rPr>
        <w:t xml:space="preserve"> and Er</w:t>
      </w:r>
      <w:r w:rsidR="002E7B3C">
        <w:rPr>
          <w:rFonts w:ascii="Times New Roman" w:hAnsi="Times New Roman"/>
          <w:color w:val="000000" w:themeColor="text1"/>
          <w:sz w:val="24"/>
          <w:szCs w:val="24"/>
        </w:rPr>
        <w:t xml:space="preserve">ich Strassner, </w:t>
      </w:r>
      <w:r w:rsidR="0041107F">
        <w:rPr>
          <w:rFonts w:ascii="Times New Roman" w:hAnsi="Times New Roman"/>
          <w:color w:val="000000" w:themeColor="text1"/>
          <w:sz w:val="24"/>
          <w:szCs w:val="24"/>
        </w:rPr>
        <w:t>US BEA</w:t>
      </w:r>
    </w:p>
    <w:p w14:paraId="6103BDAB" w14:textId="30706AF9" w:rsidR="00C33791" w:rsidRPr="004E5B5B" w:rsidRDefault="00C33791" w:rsidP="00F56AD4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Presentation on Data Access Sprint by </w:t>
      </w:r>
      <w:r w:rsidR="002E7B3C">
        <w:rPr>
          <w:rFonts w:ascii="Times New Roman" w:hAnsi="Times New Roman"/>
          <w:color w:val="000000" w:themeColor="text1"/>
          <w:sz w:val="24"/>
          <w:szCs w:val="24"/>
        </w:rPr>
        <w:t xml:space="preserve">Barteld Braaksma, </w:t>
      </w:r>
      <w:r>
        <w:rPr>
          <w:rFonts w:ascii="Times New Roman" w:hAnsi="Times New Roman"/>
          <w:color w:val="000000" w:themeColor="text1"/>
          <w:sz w:val="24"/>
          <w:szCs w:val="24"/>
        </w:rPr>
        <w:t>Statistics Netherlands</w:t>
      </w:r>
    </w:p>
    <w:p w14:paraId="4981290A" w14:textId="73C5E02E" w:rsidR="00F56AD4" w:rsidRDefault="00F56AD4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</w:p>
    <w:p w14:paraId="329A9E6F" w14:textId="77777777" w:rsidR="00F56AD4" w:rsidRDefault="00F56AD4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</w:p>
    <w:p w14:paraId="5378439D" w14:textId="67E752B7" w:rsidR="00987EB3" w:rsidRPr="00792039" w:rsidRDefault="00F77CDD" w:rsidP="00987EB3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9:15</w:t>
      </w:r>
      <w:r w:rsidR="00987EB3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am </w:t>
      </w:r>
      <w:r w:rsidR="00101B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="00987EB3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01B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AF3D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987EB3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am</w:t>
      </w:r>
      <w:r w:rsidR="00922809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(Chair: Mr. Stefan Schweinfest)</w:t>
      </w:r>
    </w:p>
    <w:p w14:paraId="545E8632" w14:textId="51975668" w:rsidR="000914AE" w:rsidRDefault="00987EB3" w:rsidP="005F4ADD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</w:t>
      </w:r>
      <w:r w:rsidR="002C64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="007916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Next steps and closing remarks </w:t>
      </w:r>
    </w:p>
    <w:p w14:paraId="39306F8C" w14:textId="77777777" w:rsidR="00A95E23" w:rsidRDefault="00A95E23" w:rsidP="005F4ADD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432DF5" w14:textId="4C338A08" w:rsidR="00A95E23" w:rsidRDefault="0054687C" w:rsidP="00AF3D13">
      <w:pPr>
        <w:spacing w:after="160" w:line="259" w:lineRule="auto"/>
        <w:ind w:left="720" w:right="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This session will report on next steps</w:t>
      </w:r>
      <w:r w:rsidR="00F77C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="00CB2BF2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ins w:id="17" w:author="Benson Sim" w:date="2022-02-01T13:20:00Z">
        <w:r w:rsidR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 xml:space="preserve">modalities of user consultations, </w:t>
        </w:r>
      </w:ins>
      <w:ins w:id="18" w:author="Benson Sim" w:date="2022-02-01T13:22:00Z">
        <w:r w:rsidR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membership and co-chairs of the Network, work plan for the Network</w:t>
        </w:r>
      </w:ins>
      <w:ins w:id="19" w:author="Benson Sim" w:date="2022-02-01T13:23:00Z">
        <w:r w:rsidR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 xml:space="preserve">, </w:t>
        </w:r>
      </w:ins>
      <w:del w:id="20" w:author="Benson Sim" w:date="2022-02-01T13:23:00Z">
        <w:r w:rsidR="00CB2BF2" w:rsidRPr="00D40B54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 xml:space="preserve">update the Statistical Commission through </w:delText>
        </w:r>
        <w:r w:rsidR="003F24C8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 xml:space="preserve">a </w:delText>
        </w:r>
        <w:r w:rsidR="00CB2BF2" w:rsidRPr="00D40B54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 xml:space="preserve">background </w:delText>
        </w:r>
      </w:del>
      <w:del w:id="21" w:author="Benson Sim" w:date="2022-02-01T13:01:00Z">
        <w:r w:rsidR="00CB2BF2" w:rsidRPr="00D40B54" w:rsidDel="00D52E70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report</w:delText>
        </w:r>
        <w:r w:rsidR="00144099" w:rsidRPr="00D40B54" w:rsidDel="00D52E70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 xml:space="preserve"> </w:delText>
        </w:r>
      </w:del>
      <w:del w:id="22" w:author="Benson Sim" w:date="2022-02-01T13:23:00Z">
        <w:r w:rsidR="00CB2BF2" w:rsidRPr="00D40B54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 xml:space="preserve">on main </w:delText>
        </w:r>
        <w:r w:rsidR="00EB78FF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findings</w:delText>
        </w:r>
        <w:r w:rsidR="00EF1B62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 xml:space="preserve"> and </w:delText>
        </w:r>
        <w:r w:rsidR="004E13DB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the preparation of</w:delText>
        </w:r>
        <w:r w:rsidR="004E13DB" w:rsidRPr="00D40B54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 xml:space="preserve"> Sprints</w:delText>
        </w:r>
        <w:r w:rsidR="00EF1B62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;</w:delText>
        </w:r>
        <w:r w:rsidR="00E13C14" w:rsidRPr="00D40B54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 xml:space="preserve"> </w:delText>
        </w:r>
      </w:del>
      <w:r w:rsidR="000F0FA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organiz</w:t>
      </w:r>
      <w:r w:rsidR="00EF1B6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ation of</w:t>
      </w:r>
      <w:r w:rsidR="004E13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Network meeting with full membership, </w:t>
      </w:r>
      <w:del w:id="23" w:author="Benson Sim" w:date="2022-02-01T13:00:00Z">
        <w:r w:rsidR="00144099" w:rsidRPr="00D40B54" w:rsidDel="00D52E70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launch</w:delText>
        </w:r>
        <w:r w:rsidR="004E13DB" w:rsidDel="00D52E70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 xml:space="preserve"> of</w:delText>
        </w:r>
        <w:r w:rsidR="00144099" w:rsidRPr="00D40B54" w:rsidDel="00D52E70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 xml:space="preserve"> the </w:delText>
        </w:r>
        <w:r w:rsidR="00E13C14" w:rsidRPr="00D40B54" w:rsidDel="00D52E70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“</w:delText>
        </w:r>
        <w:r w:rsidR="00144099" w:rsidRPr="00D40B54" w:rsidDel="00D52E70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 xml:space="preserve">Road to .. </w:delText>
        </w:r>
        <w:r w:rsidR="00E13C14" w:rsidRPr="00D40B54" w:rsidDel="00D52E70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 xml:space="preserve">“ </w:delText>
        </w:r>
        <w:r w:rsidR="00144099" w:rsidRPr="00D40B54" w:rsidDel="00D52E70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series of regional consultations</w:delText>
        </w:r>
      </w:del>
      <w:r w:rsidR="004E13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del w:id="24" w:author="Benson Sim" w:date="2022-02-01T13:20:00Z">
        <w:r w:rsidR="003756A5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organiz</w:delText>
        </w:r>
        <w:r w:rsidR="00EF1B62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ation</w:delText>
        </w:r>
        <w:r w:rsidR="006B0622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 xml:space="preserve"> of</w:delText>
        </w:r>
        <w:r w:rsidR="003756A5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 xml:space="preserve"> </w:delText>
        </w:r>
        <w:r w:rsidR="006B0622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 xml:space="preserve">global </w:delText>
        </w:r>
        <w:r w:rsidR="00D72EF2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conference/forum</w:delText>
        </w:r>
        <w:r w:rsidR="004E13DB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 xml:space="preserve">, </w:delText>
        </w:r>
      </w:del>
      <w:r w:rsidR="002B6F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launch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B6F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of 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</w:t>
      </w:r>
      <w:r w:rsidR="00144099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thematic Sprint</w:t>
      </w:r>
      <w:r w:rsidR="00E13C1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s, </w:t>
      </w:r>
      <w:r w:rsidR="00D40B5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continu</w:t>
      </w:r>
      <w:r w:rsidR="002B6F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ation of</w:t>
      </w:r>
      <w:r w:rsidR="00D40B5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ongoing Sprints (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on </w:t>
      </w:r>
      <w:r w:rsidR="00D40B5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Data 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="00D40B5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ccess and</w:t>
      </w:r>
      <w:r w:rsidR="006F24E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on</w:t>
      </w:r>
      <w:r w:rsidR="00D40B5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Beyond GDP)</w:t>
      </w:r>
      <w:r w:rsidR="007916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ins w:id="25" w:author="Benson Sim" w:date="2022-02-01T13:25:00Z">
        <w:r w:rsidR="000168E9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 xml:space="preserve">and </w:t>
        </w:r>
      </w:ins>
      <w:ins w:id="26" w:author="Benson Sim" w:date="2022-02-01T13:24:00Z">
        <w:r w:rsidR="00B57A04" w:rsidRPr="00D40B5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 xml:space="preserve">update the Statistical Commission through </w:t>
        </w:r>
        <w:r w:rsidR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 xml:space="preserve">a </w:t>
        </w:r>
        <w:r w:rsidR="00B57A04" w:rsidRPr="00D40B5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 xml:space="preserve">background </w:t>
        </w:r>
        <w:r w:rsidR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document</w:t>
        </w:r>
      </w:ins>
      <w:del w:id="27" w:author="Benson Sim" w:date="2022-02-01T13:24:00Z">
        <w:r w:rsidR="00791687" w:rsidDel="00B57A0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etc</w:delText>
        </w:r>
      </w:del>
      <w:r w:rsidR="007916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B72CA65" w14:textId="77777777" w:rsidR="00A93BFC" w:rsidRDefault="00A93BFC" w:rsidP="00AF3D13">
      <w:pPr>
        <w:spacing w:after="160" w:line="259" w:lineRule="auto"/>
        <w:ind w:left="720" w:right="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55209C0" w14:textId="77777777" w:rsidR="001B507B" w:rsidRPr="00792039" w:rsidRDefault="001B507B" w:rsidP="001B507B">
      <w:pPr>
        <w:ind w:left="72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>Mr. Greg Peterson, Assistant Chief Statistician of Statistics Canada</w:t>
      </w:r>
    </w:p>
    <w:p w14:paraId="374CBCCE" w14:textId="77777777" w:rsidR="001B507B" w:rsidRDefault="001B507B" w:rsidP="001B507B">
      <w:pPr>
        <w:ind w:left="72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>Mr. Stefan Schweinfest, Director of United Nations Statistics Division</w:t>
      </w:r>
    </w:p>
    <w:p w14:paraId="15F3EB34" w14:textId="77777777" w:rsidR="001B507B" w:rsidRDefault="001B507B" w:rsidP="001B507B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2589E30" w14:textId="77777777" w:rsidR="00A93BFC" w:rsidRPr="001B507B" w:rsidRDefault="00A93BFC" w:rsidP="00AF3D13">
      <w:pPr>
        <w:spacing w:after="160" w:line="259" w:lineRule="auto"/>
        <w:ind w:left="720" w:right="0"/>
        <w:contextualSpacing/>
        <w:rPr>
          <w:rFonts w:asciiTheme="majorBidi" w:hAnsiTheme="majorBidi" w:cstheme="majorBidi"/>
          <w:color w:val="000000"/>
        </w:rPr>
      </w:pPr>
    </w:p>
    <w:sectPr w:rsidR="00A93BFC" w:rsidRPr="001B507B" w:rsidSect="00333387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1440" w:right="1440" w:bottom="1440" w:left="1440" w:header="461" w:footer="720" w:gutter="0"/>
      <w:cols w:space="720"/>
      <w:titlePg/>
      <w:docGrid w:linePitch="2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6FFF" w14:textId="77777777" w:rsidR="00DA7A89" w:rsidRDefault="00DA7A89" w:rsidP="00112985">
      <w:pPr>
        <w:spacing w:line="240" w:lineRule="auto"/>
      </w:pPr>
      <w:r>
        <w:separator/>
      </w:r>
    </w:p>
  </w:endnote>
  <w:endnote w:type="continuationSeparator" w:id="0">
    <w:p w14:paraId="3D587DED" w14:textId="77777777" w:rsidR="00DA7A89" w:rsidRDefault="00DA7A89" w:rsidP="00112985">
      <w:pPr>
        <w:spacing w:line="240" w:lineRule="auto"/>
      </w:pPr>
      <w:r>
        <w:continuationSeparator/>
      </w:r>
    </w:p>
  </w:endnote>
  <w:endnote w:type="continuationNotice" w:id="1">
    <w:p w14:paraId="68B8D4DC" w14:textId="77777777" w:rsidR="00DA7A89" w:rsidRDefault="00DA7A8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體">
    <w:altName w:val="Microsoft JhengHei"/>
    <w:charset w:val="88"/>
    <w:family w:val="modern"/>
    <w:pitch w:val="fixed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3314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DB4DC" w14:textId="55CC867C" w:rsidR="0094290A" w:rsidRDefault="009429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45176" w14:textId="77777777" w:rsidR="00937B05" w:rsidRDefault="00937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E8A26" w14:textId="77777777" w:rsidR="00DA7A89" w:rsidRDefault="00DA7A89" w:rsidP="00112985">
      <w:pPr>
        <w:spacing w:line="240" w:lineRule="auto"/>
      </w:pPr>
      <w:r>
        <w:separator/>
      </w:r>
    </w:p>
  </w:footnote>
  <w:footnote w:type="continuationSeparator" w:id="0">
    <w:p w14:paraId="7C18F9D2" w14:textId="77777777" w:rsidR="00DA7A89" w:rsidRDefault="00DA7A89" w:rsidP="00112985">
      <w:pPr>
        <w:spacing w:line="240" w:lineRule="auto"/>
      </w:pPr>
      <w:r>
        <w:continuationSeparator/>
      </w:r>
    </w:p>
  </w:footnote>
  <w:footnote w:type="continuationNotice" w:id="1">
    <w:p w14:paraId="384326A5" w14:textId="77777777" w:rsidR="00DA7A89" w:rsidRDefault="00DA7A8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8FD86" w14:textId="77777777" w:rsidR="00790B3F" w:rsidRDefault="00790B3F">
    <w:pPr>
      <w:pStyle w:val="Header"/>
    </w:pPr>
  </w:p>
  <w:p w14:paraId="07B2D427" w14:textId="77777777" w:rsidR="00790B3F" w:rsidRDefault="00790B3F"/>
  <w:p w14:paraId="728180CE" w14:textId="77777777" w:rsidR="00790B3F" w:rsidRDefault="00790B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4012" w14:textId="66F97E6D" w:rsidR="00BC4259" w:rsidRDefault="00BC4259">
    <w:pPr>
      <w:pStyle w:val="Header"/>
    </w:pPr>
  </w:p>
  <w:p w14:paraId="5EE6E9C0" w14:textId="77777777" w:rsidR="00790B3F" w:rsidRDefault="00790B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046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15"/>
      <w:gridCol w:w="794"/>
      <w:gridCol w:w="2552"/>
      <w:gridCol w:w="850"/>
      <w:gridCol w:w="335"/>
    </w:tblGrid>
    <w:tr w:rsidR="00790B3F" w14:paraId="028002CF" w14:textId="77777777">
      <w:trPr>
        <w:trHeight w:val="260"/>
      </w:trPr>
      <w:tc>
        <w:tcPr>
          <w:tcW w:w="3515" w:type="dxa"/>
          <w:tcBorders>
            <w:top w:val="nil"/>
            <w:left w:val="nil"/>
            <w:bottom w:val="nil"/>
            <w:right w:val="nil"/>
          </w:tcBorders>
        </w:tcPr>
        <w:p w14:paraId="1F469703" w14:textId="77777777" w:rsidR="00790B3F" w:rsidRDefault="00790B3F">
          <w:pPr>
            <w:widowControl w:val="0"/>
            <w:spacing w:line="840" w:lineRule="exact"/>
            <w:ind w:left="0" w:right="85"/>
            <w:jc w:val="right"/>
            <w:rPr>
              <w:rFonts w:ascii="Times New Roman" w:hAnsi="Times New Roman"/>
              <w:noProof/>
              <w:spacing w:val="-5"/>
              <w:w w:val="95"/>
              <w:kern w:val="44"/>
              <w:sz w:val="44"/>
            </w:rPr>
          </w:pPr>
        </w:p>
      </w:tc>
      <w:tc>
        <w:tcPr>
          <w:tcW w:w="79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21C0456" w14:textId="77777777" w:rsidR="00790B3F" w:rsidRDefault="00790B3F">
          <w:pPr>
            <w:pStyle w:val="HdFirstPage"/>
            <w:spacing w:line="760" w:lineRule="exact"/>
            <w:jc w:val="left"/>
            <w:rPr>
              <w:position w:val="-4"/>
            </w:rPr>
          </w:pPr>
        </w:p>
      </w:tc>
      <w:tc>
        <w:tcPr>
          <w:tcW w:w="2552" w:type="dxa"/>
          <w:tcBorders>
            <w:top w:val="nil"/>
            <w:left w:val="nil"/>
            <w:bottom w:val="nil"/>
            <w:right w:val="nil"/>
          </w:tcBorders>
        </w:tcPr>
        <w:p w14:paraId="37DF4490" w14:textId="77777777" w:rsidR="00790B3F" w:rsidRDefault="00790B3F">
          <w:pPr>
            <w:widowControl w:val="0"/>
            <w:spacing w:line="840" w:lineRule="exact"/>
            <w:ind w:left="0" w:right="0"/>
            <w:rPr>
              <w:rFonts w:ascii="Times New Roman" w:hAnsi="Times New Roman"/>
              <w:noProof/>
              <w:spacing w:val="-5"/>
              <w:w w:val="95"/>
              <w:kern w:val="44"/>
              <w:sz w:val="44"/>
            </w:rPr>
          </w:pPr>
        </w:p>
      </w:tc>
      <w:tc>
        <w:tcPr>
          <w:tcW w:w="118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B5622C1" w14:textId="77777777" w:rsidR="00790B3F" w:rsidRDefault="00790B3F" w:rsidP="00790B3F">
          <w:pPr>
            <w:widowControl w:val="0"/>
            <w:ind w:left="0" w:right="57"/>
            <w:rPr>
              <w:vanish/>
            </w:rPr>
          </w:pPr>
        </w:p>
      </w:tc>
    </w:tr>
    <w:tr w:rsidR="00790B3F" w14:paraId="6E11DFFC" w14:textId="77777777">
      <w:trPr>
        <w:gridAfter w:val="1"/>
        <w:wAfter w:w="335" w:type="dxa"/>
        <w:cantSplit/>
        <w:trHeight w:val="260"/>
      </w:trPr>
      <w:tc>
        <w:tcPr>
          <w:tcW w:w="771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03F877A0" w14:textId="77777777" w:rsidR="00790B3F" w:rsidRPr="00DA1F3E" w:rsidRDefault="00790B3F" w:rsidP="00790B3F">
          <w:pPr>
            <w:pStyle w:val="HdNormal"/>
            <w:rPr>
              <w:rFonts w:ascii="Times New Roman" w:hAnsi="Times New Roman" w:cs="Times New Roman"/>
              <w:caps/>
              <w:spacing w:val="20"/>
              <w:w w:val="113"/>
              <w:kern w:val="12"/>
              <w:sz w:val="12"/>
              <w:szCs w:val="12"/>
            </w:rPr>
          </w:pPr>
        </w:p>
      </w:tc>
    </w:tr>
  </w:tbl>
  <w:p w14:paraId="3ECAB37C" w14:textId="77777777" w:rsidR="00790B3F" w:rsidRDefault="00790B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57B6"/>
    <w:multiLevelType w:val="hybridMultilevel"/>
    <w:tmpl w:val="58C02092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94D7F"/>
    <w:multiLevelType w:val="hybridMultilevel"/>
    <w:tmpl w:val="EDCA095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D6CFB"/>
    <w:multiLevelType w:val="hybridMultilevel"/>
    <w:tmpl w:val="68C4B9E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8A638C"/>
    <w:multiLevelType w:val="multilevel"/>
    <w:tmpl w:val="767025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740396B"/>
    <w:multiLevelType w:val="hybridMultilevel"/>
    <w:tmpl w:val="1346D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6953"/>
    <w:multiLevelType w:val="hybridMultilevel"/>
    <w:tmpl w:val="E78CA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366BF4"/>
    <w:multiLevelType w:val="multilevel"/>
    <w:tmpl w:val="9FBEE5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5304E13"/>
    <w:multiLevelType w:val="hybridMultilevel"/>
    <w:tmpl w:val="1974E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AB3B5D"/>
    <w:multiLevelType w:val="hybridMultilevel"/>
    <w:tmpl w:val="2D8A53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857F91"/>
    <w:multiLevelType w:val="hybridMultilevel"/>
    <w:tmpl w:val="49BC1316"/>
    <w:lvl w:ilvl="0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21B04BB"/>
    <w:multiLevelType w:val="hybridMultilevel"/>
    <w:tmpl w:val="C62AC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A2141E"/>
    <w:multiLevelType w:val="hybridMultilevel"/>
    <w:tmpl w:val="FFD2BCB0"/>
    <w:lvl w:ilvl="0" w:tplc="305A5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27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25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2E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88C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E7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24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07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F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6D55A78"/>
    <w:multiLevelType w:val="hybridMultilevel"/>
    <w:tmpl w:val="D8A0F04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3" w15:restartNumberingAfterBreak="0">
    <w:nsid w:val="3829392C"/>
    <w:multiLevelType w:val="hybridMultilevel"/>
    <w:tmpl w:val="2C3C410A"/>
    <w:lvl w:ilvl="0" w:tplc="68A29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A6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22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03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5C7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E3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44F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CE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99C641A"/>
    <w:multiLevelType w:val="hybridMultilevel"/>
    <w:tmpl w:val="2C7E67FE"/>
    <w:lvl w:ilvl="0" w:tplc="565A3136">
      <w:start w:val="1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3CE02779"/>
    <w:multiLevelType w:val="hybridMultilevel"/>
    <w:tmpl w:val="A2F897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A075C9"/>
    <w:multiLevelType w:val="hybridMultilevel"/>
    <w:tmpl w:val="FFFFFFFF"/>
    <w:lvl w:ilvl="0" w:tplc="DD0EF0AA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4662AC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4061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44F0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8C47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ECF5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5C2EE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8419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1FC46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9C286B"/>
    <w:multiLevelType w:val="hybridMultilevel"/>
    <w:tmpl w:val="73AAC8AA"/>
    <w:lvl w:ilvl="0" w:tplc="BA9A3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B57C28"/>
    <w:multiLevelType w:val="hybridMultilevel"/>
    <w:tmpl w:val="D10C4672"/>
    <w:lvl w:ilvl="0" w:tplc="D8306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E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47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21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06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6A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AD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E2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C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685983"/>
    <w:multiLevelType w:val="multilevel"/>
    <w:tmpl w:val="727211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5D6538F5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ED72079"/>
    <w:multiLevelType w:val="hybridMultilevel"/>
    <w:tmpl w:val="CB1681A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46D6B40"/>
    <w:multiLevelType w:val="hybridMultilevel"/>
    <w:tmpl w:val="92B264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18"/>
  </w:num>
  <w:num w:numId="5">
    <w:abstractNumId w:val="11"/>
  </w:num>
  <w:num w:numId="6">
    <w:abstractNumId w:val="9"/>
  </w:num>
  <w:num w:numId="7">
    <w:abstractNumId w:val="21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4"/>
  </w:num>
  <w:num w:numId="14">
    <w:abstractNumId w:val="4"/>
  </w:num>
  <w:num w:numId="15">
    <w:abstractNumId w:val="15"/>
  </w:num>
  <w:num w:numId="16">
    <w:abstractNumId w:val="0"/>
  </w:num>
  <w:num w:numId="17">
    <w:abstractNumId w:val="8"/>
  </w:num>
  <w:num w:numId="18">
    <w:abstractNumId w:val="3"/>
  </w:num>
  <w:num w:numId="19">
    <w:abstractNumId w:val="5"/>
  </w:num>
  <w:num w:numId="20">
    <w:abstractNumId w:val="22"/>
  </w:num>
  <w:num w:numId="21">
    <w:abstractNumId w:val="20"/>
  </w:num>
  <w:num w:numId="22">
    <w:abstractNumId w:val="16"/>
  </w:num>
  <w:num w:numId="23">
    <w:abstractNumId w:val="12"/>
  </w:num>
  <w:num w:numId="2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son Sim">
    <w15:presenceInfo w15:providerId="None" w15:userId="Benson S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F0"/>
    <w:rsid w:val="00010993"/>
    <w:rsid w:val="00014879"/>
    <w:rsid w:val="000168E9"/>
    <w:rsid w:val="00017BEC"/>
    <w:rsid w:val="00020336"/>
    <w:rsid w:val="00026EFD"/>
    <w:rsid w:val="000354BD"/>
    <w:rsid w:val="00040767"/>
    <w:rsid w:val="00050513"/>
    <w:rsid w:val="000512F3"/>
    <w:rsid w:val="00051F79"/>
    <w:rsid w:val="00052169"/>
    <w:rsid w:val="00052B62"/>
    <w:rsid w:val="00055FBD"/>
    <w:rsid w:val="0006472C"/>
    <w:rsid w:val="00070661"/>
    <w:rsid w:val="00073EDF"/>
    <w:rsid w:val="00073F08"/>
    <w:rsid w:val="0007458B"/>
    <w:rsid w:val="00080429"/>
    <w:rsid w:val="0008253B"/>
    <w:rsid w:val="000914AE"/>
    <w:rsid w:val="000A5883"/>
    <w:rsid w:val="000B081B"/>
    <w:rsid w:val="000C0983"/>
    <w:rsid w:val="000C164A"/>
    <w:rsid w:val="000D4DAF"/>
    <w:rsid w:val="000E43FA"/>
    <w:rsid w:val="000E68E8"/>
    <w:rsid w:val="000E7B3D"/>
    <w:rsid w:val="000F0D18"/>
    <w:rsid w:val="000F0FA7"/>
    <w:rsid w:val="000F5473"/>
    <w:rsid w:val="000F6678"/>
    <w:rsid w:val="000F6694"/>
    <w:rsid w:val="00101B64"/>
    <w:rsid w:val="00112752"/>
    <w:rsid w:val="00112985"/>
    <w:rsid w:val="00121994"/>
    <w:rsid w:val="0012385C"/>
    <w:rsid w:val="00125C9E"/>
    <w:rsid w:val="001264F9"/>
    <w:rsid w:val="001356BB"/>
    <w:rsid w:val="0014364F"/>
    <w:rsid w:val="00144099"/>
    <w:rsid w:val="001606A0"/>
    <w:rsid w:val="00162A7D"/>
    <w:rsid w:val="00170DA2"/>
    <w:rsid w:val="001714A7"/>
    <w:rsid w:val="00175753"/>
    <w:rsid w:val="0018236D"/>
    <w:rsid w:val="0018566F"/>
    <w:rsid w:val="001A4E1A"/>
    <w:rsid w:val="001A529D"/>
    <w:rsid w:val="001B358F"/>
    <w:rsid w:val="001B507B"/>
    <w:rsid w:val="001C42A7"/>
    <w:rsid w:val="001E05A3"/>
    <w:rsid w:val="001E4EEB"/>
    <w:rsid w:val="001F333F"/>
    <w:rsid w:val="001F478B"/>
    <w:rsid w:val="001F7845"/>
    <w:rsid w:val="00203A7B"/>
    <w:rsid w:val="0020476C"/>
    <w:rsid w:val="00204B20"/>
    <w:rsid w:val="00211949"/>
    <w:rsid w:val="00214226"/>
    <w:rsid w:val="00220870"/>
    <w:rsid w:val="002219FA"/>
    <w:rsid w:val="002448F0"/>
    <w:rsid w:val="00246051"/>
    <w:rsid w:val="00250C57"/>
    <w:rsid w:val="002529DA"/>
    <w:rsid w:val="002564EA"/>
    <w:rsid w:val="00257997"/>
    <w:rsid w:val="00277844"/>
    <w:rsid w:val="00281232"/>
    <w:rsid w:val="00293833"/>
    <w:rsid w:val="00296561"/>
    <w:rsid w:val="002A5B4B"/>
    <w:rsid w:val="002A703C"/>
    <w:rsid w:val="002B0EDC"/>
    <w:rsid w:val="002B0F25"/>
    <w:rsid w:val="002B24B6"/>
    <w:rsid w:val="002B6F25"/>
    <w:rsid w:val="002C4A5D"/>
    <w:rsid w:val="002C643D"/>
    <w:rsid w:val="002E3AD7"/>
    <w:rsid w:val="002E7B3C"/>
    <w:rsid w:val="00302D58"/>
    <w:rsid w:val="00304E14"/>
    <w:rsid w:val="003214B9"/>
    <w:rsid w:val="0032280A"/>
    <w:rsid w:val="00333387"/>
    <w:rsid w:val="00341DA4"/>
    <w:rsid w:val="00374DAE"/>
    <w:rsid w:val="00375051"/>
    <w:rsid w:val="003756A5"/>
    <w:rsid w:val="0037627C"/>
    <w:rsid w:val="00376317"/>
    <w:rsid w:val="00380550"/>
    <w:rsid w:val="003825EC"/>
    <w:rsid w:val="003838CD"/>
    <w:rsid w:val="00385559"/>
    <w:rsid w:val="00396D8E"/>
    <w:rsid w:val="003A3EAD"/>
    <w:rsid w:val="003A7849"/>
    <w:rsid w:val="003B1F24"/>
    <w:rsid w:val="003B5CA0"/>
    <w:rsid w:val="003B7E07"/>
    <w:rsid w:val="003C269D"/>
    <w:rsid w:val="003C55CB"/>
    <w:rsid w:val="003C79B2"/>
    <w:rsid w:val="003D18FA"/>
    <w:rsid w:val="003D424C"/>
    <w:rsid w:val="003D456E"/>
    <w:rsid w:val="003D4D07"/>
    <w:rsid w:val="003E0953"/>
    <w:rsid w:val="003E37D5"/>
    <w:rsid w:val="003F24C8"/>
    <w:rsid w:val="003F6CDD"/>
    <w:rsid w:val="00402D14"/>
    <w:rsid w:val="00407DA1"/>
    <w:rsid w:val="0041107F"/>
    <w:rsid w:val="00416305"/>
    <w:rsid w:val="00420F7C"/>
    <w:rsid w:val="004216ED"/>
    <w:rsid w:val="00421D2B"/>
    <w:rsid w:val="0043523C"/>
    <w:rsid w:val="00444FB6"/>
    <w:rsid w:val="00452E55"/>
    <w:rsid w:val="00456585"/>
    <w:rsid w:val="00460C53"/>
    <w:rsid w:val="004666E9"/>
    <w:rsid w:val="0048417A"/>
    <w:rsid w:val="004A3250"/>
    <w:rsid w:val="004A516D"/>
    <w:rsid w:val="004B5C1A"/>
    <w:rsid w:val="004C2C7A"/>
    <w:rsid w:val="004C4B9B"/>
    <w:rsid w:val="004D3BEB"/>
    <w:rsid w:val="004D79FD"/>
    <w:rsid w:val="004E13DB"/>
    <w:rsid w:val="004E5B5B"/>
    <w:rsid w:val="004F6510"/>
    <w:rsid w:val="00503828"/>
    <w:rsid w:val="00504829"/>
    <w:rsid w:val="0052796F"/>
    <w:rsid w:val="00531D70"/>
    <w:rsid w:val="005337AB"/>
    <w:rsid w:val="00536D78"/>
    <w:rsid w:val="00537AB1"/>
    <w:rsid w:val="005425C9"/>
    <w:rsid w:val="0054687C"/>
    <w:rsid w:val="0055012A"/>
    <w:rsid w:val="00551BF2"/>
    <w:rsid w:val="00551EE7"/>
    <w:rsid w:val="005529D4"/>
    <w:rsid w:val="00552AA8"/>
    <w:rsid w:val="00554206"/>
    <w:rsid w:val="0055462F"/>
    <w:rsid w:val="00554EFD"/>
    <w:rsid w:val="00555A65"/>
    <w:rsid w:val="00556D99"/>
    <w:rsid w:val="00565452"/>
    <w:rsid w:val="00565A7A"/>
    <w:rsid w:val="00570C51"/>
    <w:rsid w:val="005910E5"/>
    <w:rsid w:val="00594E02"/>
    <w:rsid w:val="00595DE6"/>
    <w:rsid w:val="005A37E3"/>
    <w:rsid w:val="005A4BBB"/>
    <w:rsid w:val="005B31DF"/>
    <w:rsid w:val="005B34E1"/>
    <w:rsid w:val="005B6D1D"/>
    <w:rsid w:val="005C3252"/>
    <w:rsid w:val="005C4045"/>
    <w:rsid w:val="005E68D3"/>
    <w:rsid w:val="005F1CFD"/>
    <w:rsid w:val="005F4542"/>
    <w:rsid w:val="005F4ADD"/>
    <w:rsid w:val="005F60F9"/>
    <w:rsid w:val="00602014"/>
    <w:rsid w:val="006107D2"/>
    <w:rsid w:val="00617823"/>
    <w:rsid w:val="00617DC5"/>
    <w:rsid w:val="00623B5A"/>
    <w:rsid w:val="00624F72"/>
    <w:rsid w:val="00626497"/>
    <w:rsid w:val="0063189F"/>
    <w:rsid w:val="006362EF"/>
    <w:rsid w:val="00651C58"/>
    <w:rsid w:val="006642CD"/>
    <w:rsid w:val="00667BF5"/>
    <w:rsid w:val="0067178A"/>
    <w:rsid w:val="00672595"/>
    <w:rsid w:val="0067689E"/>
    <w:rsid w:val="006801FA"/>
    <w:rsid w:val="00687205"/>
    <w:rsid w:val="00692862"/>
    <w:rsid w:val="006A0113"/>
    <w:rsid w:val="006A2A22"/>
    <w:rsid w:val="006A4B0F"/>
    <w:rsid w:val="006B0622"/>
    <w:rsid w:val="006B38EB"/>
    <w:rsid w:val="006C114E"/>
    <w:rsid w:val="006C3846"/>
    <w:rsid w:val="006C38A2"/>
    <w:rsid w:val="006D3B0C"/>
    <w:rsid w:val="006D4A6B"/>
    <w:rsid w:val="006E4681"/>
    <w:rsid w:val="006E5FC6"/>
    <w:rsid w:val="006F0546"/>
    <w:rsid w:val="006F24E9"/>
    <w:rsid w:val="006F364F"/>
    <w:rsid w:val="006F3FDE"/>
    <w:rsid w:val="007012A1"/>
    <w:rsid w:val="00711ADC"/>
    <w:rsid w:val="0071327B"/>
    <w:rsid w:val="00716033"/>
    <w:rsid w:val="00717B7E"/>
    <w:rsid w:val="007347AF"/>
    <w:rsid w:val="00736F80"/>
    <w:rsid w:val="00740703"/>
    <w:rsid w:val="00746E16"/>
    <w:rsid w:val="0076201E"/>
    <w:rsid w:val="007632C3"/>
    <w:rsid w:val="00771459"/>
    <w:rsid w:val="00773250"/>
    <w:rsid w:val="00773441"/>
    <w:rsid w:val="0078177A"/>
    <w:rsid w:val="00787AF3"/>
    <w:rsid w:val="00787B09"/>
    <w:rsid w:val="00790B3F"/>
    <w:rsid w:val="00791192"/>
    <w:rsid w:val="00791687"/>
    <w:rsid w:val="00792039"/>
    <w:rsid w:val="00794BEE"/>
    <w:rsid w:val="007A1E12"/>
    <w:rsid w:val="007A47E1"/>
    <w:rsid w:val="007A4DE9"/>
    <w:rsid w:val="007B5845"/>
    <w:rsid w:val="007B6257"/>
    <w:rsid w:val="007B7178"/>
    <w:rsid w:val="007C2CD5"/>
    <w:rsid w:val="007C4F7D"/>
    <w:rsid w:val="007C5D0C"/>
    <w:rsid w:val="007C6557"/>
    <w:rsid w:val="007D5ACE"/>
    <w:rsid w:val="007E0131"/>
    <w:rsid w:val="007E0521"/>
    <w:rsid w:val="007E25F0"/>
    <w:rsid w:val="007E533D"/>
    <w:rsid w:val="007F06F0"/>
    <w:rsid w:val="007F4A19"/>
    <w:rsid w:val="007F4DF8"/>
    <w:rsid w:val="007F71CC"/>
    <w:rsid w:val="00803357"/>
    <w:rsid w:val="00806A88"/>
    <w:rsid w:val="00807ADE"/>
    <w:rsid w:val="0081017A"/>
    <w:rsid w:val="008112E7"/>
    <w:rsid w:val="008219A3"/>
    <w:rsid w:val="00827008"/>
    <w:rsid w:val="008324F7"/>
    <w:rsid w:val="00837A08"/>
    <w:rsid w:val="00841804"/>
    <w:rsid w:val="00842737"/>
    <w:rsid w:val="008537BF"/>
    <w:rsid w:val="00854190"/>
    <w:rsid w:val="00857710"/>
    <w:rsid w:val="008602B2"/>
    <w:rsid w:val="0086694C"/>
    <w:rsid w:val="00870A18"/>
    <w:rsid w:val="00870CD7"/>
    <w:rsid w:val="0088060F"/>
    <w:rsid w:val="0088296D"/>
    <w:rsid w:val="00887FC9"/>
    <w:rsid w:val="00897D41"/>
    <w:rsid w:val="008B2957"/>
    <w:rsid w:val="008B2DE2"/>
    <w:rsid w:val="008B7051"/>
    <w:rsid w:val="008C2513"/>
    <w:rsid w:val="008C4BBF"/>
    <w:rsid w:val="008C630B"/>
    <w:rsid w:val="008C6B9E"/>
    <w:rsid w:val="008D191B"/>
    <w:rsid w:val="008D3D8D"/>
    <w:rsid w:val="008D50BE"/>
    <w:rsid w:val="008F3F85"/>
    <w:rsid w:val="0090098E"/>
    <w:rsid w:val="009066BA"/>
    <w:rsid w:val="00921287"/>
    <w:rsid w:val="00922809"/>
    <w:rsid w:val="00925CBC"/>
    <w:rsid w:val="00933F10"/>
    <w:rsid w:val="00935329"/>
    <w:rsid w:val="00937B05"/>
    <w:rsid w:val="0094290A"/>
    <w:rsid w:val="0094574E"/>
    <w:rsid w:val="00946047"/>
    <w:rsid w:val="0094788E"/>
    <w:rsid w:val="009612FD"/>
    <w:rsid w:val="009651DD"/>
    <w:rsid w:val="0098035F"/>
    <w:rsid w:val="00983883"/>
    <w:rsid w:val="00987EB3"/>
    <w:rsid w:val="00990CC9"/>
    <w:rsid w:val="0099195B"/>
    <w:rsid w:val="00997F07"/>
    <w:rsid w:val="009A0DD9"/>
    <w:rsid w:val="009A37FF"/>
    <w:rsid w:val="009A4BF9"/>
    <w:rsid w:val="009A5F68"/>
    <w:rsid w:val="009A72EB"/>
    <w:rsid w:val="009A780D"/>
    <w:rsid w:val="009B0AFC"/>
    <w:rsid w:val="009B19D7"/>
    <w:rsid w:val="009B73F8"/>
    <w:rsid w:val="009C0B43"/>
    <w:rsid w:val="009C6F97"/>
    <w:rsid w:val="009C789F"/>
    <w:rsid w:val="009D5C35"/>
    <w:rsid w:val="009E2919"/>
    <w:rsid w:val="009E40E7"/>
    <w:rsid w:val="009E5E8B"/>
    <w:rsid w:val="009F6849"/>
    <w:rsid w:val="00A047DB"/>
    <w:rsid w:val="00A04934"/>
    <w:rsid w:val="00A06774"/>
    <w:rsid w:val="00A2339E"/>
    <w:rsid w:val="00A27DD1"/>
    <w:rsid w:val="00A27F46"/>
    <w:rsid w:val="00A33494"/>
    <w:rsid w:val="00A33E35"/>
    <w:rsid w:val="00A409B0"/>
    <w:rsid w:val="00A4522F"/>
    <w:rsid w:val="00A55FBE"/>
    <w:rsid w:val="00A57D82"/>
    <w:rsid w:val="00A623DE"/>
    <w:rsid w:val="00A62A2A"/>
    <w:rsid w:val="00A63DBC"/>
    <w:rsid w:val="00A7250C"/>
    <w:rsid w:val="00A74CD7"/>
    <w:rsid w:val="00A772AF"/>
    <w:rsid w:val="00A8004E"/>
    <w:rsid w:val="00A825B5"/>
    <w:rsid w:val="00A832DA"/>
    <w:rsid w:val="00A83A89"/>
    <w:rsid w:val="00A925CA"/>
    <w:rsid w:val="00A92C45"/>
    <w:rsid w:val="00A93BFC"/>
    <w:rsid w:val="00A95E23"/>
    <w:rsid w:val="00A97570"/>
    <w:rsid w:val="00A978D4"/>
    <w:rsid w:val="00AA3A72"/>
    <w:rsid w:val="00AA3BAF"/>
    <w:rsid w:val="00AB1859"/>
    <w:rsid w:val="00AB4D10"/>
    <w:rsid w:val="00AC479C"/>
    <w:rsid w:val="00AC7F16"/>
    <w:rsid w:val="00AD1502"/>
    <w:rsid w:val="00AD3124"/>
    <w:rsid w:val="00AF3D13"/>
    <w:rsid w:val="00AF5EA7"/>
    <w:rsid w:val="00B046B7"/>
    <w:rsid w:val="00B06CA1"/>
    <w:rsid w:val="00B12D58"/>
    <w:rsid w:val="00B26EE2"/>
    <w:rsid w:val="00B34626"/>
    <w:rsid w:val="00B34986"/>
    <w:rsid w:val="00B36ED2"/>
    <w:rsid w:val="00B57A04"/>
    <w:rsid w:val="00B644B7"/>
    <w:rsid w:val="00B6645F"/>
    <w:rsid w:val="00B717A1"/>
    <w:rsid w:val="00B75B7E"/>
    <w:rsid w:val="00B80ABB"/>
    <w:rsid w:val="00B80B87"/>
    <w:rsid w:val="00B85A41"/>
    <w:rsid w:val="00B86C62"/>
    <w:rsid w:val="00B978F4"/>
    <w:rsid w:val="00BC17E7"/>
    <w:rsid w:val="00BC4259"/>
    <w:rsid w:val="00BC4B20"/>
    <w:rsid w:val="00BD20CE"/>
    <w:rsid w:val="00BE4835"/>
    <w:rsid w:val="00C01D32"/>
    <w:rsid w:val="00C02544"/>
    <w:rsid w:val="00C079F1"/>
    <w:rsid w:val="00C2177F"/>
    <w:rsid w:val="00C22F4B"/>
    <w:rsid w:val="00C319BE"/>
    <w:rsid w:val="00C33791"/>
    <w:rsid w:val="00C4100B"/>
    <w:rsid w:val="00C46524"/>
    <w:rsid w:val="00C46823"/>
    <w:rsid w:val="00C46BA1"/>
    <w:rsid w:val="00C47B67"/>
    <w:rsid w:val="00C52F10"/>
    <w:rsid w:val="00C6367F"/>
    <w:rsid w:val="00C644C5"/>
    <w:rsid w:val="00C812B3"/>
    <w:rsid w:val="00C863AF"/>
    <w:rsid w:val="00C872DD"/>
    <w:rsid w:val="00C87413"/>
    <w:rsid w:val="00CA16E5"/>
    <w:rsid w:val="00CA7C54"/>
    <w:rsid w:val="00CB2BF2"/>
    <w:rsid w:val="00CB48C4"/>
    <w:rsid w:val="00CB4D9D"/>
    <w:rsid w:val="00CB4F8D"/>
    <w:rsid w:val="00CB5A20"/>
    <w:rsid w:val="00CB784E"/>
    <w:rsid w:val="00CC4CDD"/>
    <w:rsid w:val="00CE1E54"/>
    <w:rsid w:val="00CE4988"/>
    <w:rsid w:val="00D0193E"/>
    <w:rsid w:val="00D07F2F"/>
    <w:rsid w:val="00D25A0F"/>
    <w:rsid w:val="00D339CB"/>
    <w:rsid w:val="00D359FF"/>
    <w:rsid w:val="00D360EF"/>
    <w:rsid w:val="00D40B54"/>
    <w:rsid w:val="00D42545"/>
    <w:rsid w:val="00D42EC5"/>
    <w:rsid w:val="00D45EFF"/>
    <w:rsid w:val="00D46CD2"/>
    <w:rsid w:val="00D51A34"/>
    <w:rsid w:val="00D52E70"/>
    <w:rsid w:val="00D62610"/>
    <w:rsid w:val="00D64BD0"/>
    <w:rsid w:val="00D65C9E"/>
    <w:rsid w:val="00D72EF2"/>
    <w:rsid w:val="00D81525"/>
    <w:rsid w:val="00D823FB"/>
    <w:rsid w:val="00D86028"/>
    <w:rsid w:val="00D87996"/>
    <w:rsid w:val="00D92665"/>
    <w:rsid w:val="00D94C2D"/>
    <w:rsid w:val="00D96F1B"/>
    <w:rsid w:val="00DA73BE"/>
    <w:rsid w:val="00DA7A89"/>
    <w:rsid w:val="00DB6033"/>
    <w:rsid w:val="00DB7643"/>
    <w:rsid w:val="00DC3BF3"/>
    <w:rsid w:val="00DC3F41"/>
    <w:rsid w:val="00DC44CD"/>
    <w:rsid w:val="00DC72D5"/>
    <w:rsid w:val="00DD0CAA"/>
    <w:rsid w:val="00DD1764"/>
    <w:rsid w:val="00DD22E7"/>
    <w:rsid w:val="00DD5E4E"/>
    <w:rsid w:val="00DD6AAC"/>
    <w:rsid w:val="00DF2A7A"/>
    <w:rsid w:val="00DF6108"/>
    <w:rsid w:val="00DF6A13"/>
    <w:rsid w:val="00E01AB5"/>
    <w:rsid w:val="00E01E43"/>
    <w:rsid w:val="00E02996"/>
    <w:rsid w:val="00E02A6D"/>
    <w:rsid w:val="00E040E1"/>
    <w:rsid w:val="00E0454C"/>
    <w:rsid w:val="00E11B02"/>
    <w:rsid w:val="00E13C14"/>
    <w:rsid w:val="00E14F9F"/>
    <w:rsid w:val="00E32D45"/>
    <w:rsid w:val="00E343EC"/>
    <w:rsid w:val="00E37DF4"/>
    <w:rsid w:val="00E404D2"/>
    <w:rsid w:val="00E52244"/>
    <w:rsid w:val="00E62B8A"/>
    <w:rsid w:val="00E67572"/>
    <w:rsid w:val="00E82147"/>
    <w:rsid w:val="00E8477B"/>
    <w:rsid w:val="00E85675"/>
    <w:rsid w:val="00E85FFF"/>
    <w:rsid w:val="00E87750"/>
    <w:rsid w:val="00E87E66"/>
    <w:rsid w:val="00E90240"/>
    <w:rsid w:val="00E91538"/>
    <w:rsid w:val="00EB3B25"/>
    <w:rsid w:val="00EB3D42"/>
    <w:rsid w:val="00EB5D9D"/>
    <w:rsid w:val="00EB78FF"/>
    <w:rsid w:val="00EC3EF7"/>
    <w:rsid w:val="00EC6EBA"/>
    <w:rsid w:val="00EF0F4B"/>
    <w:rsid w:val="00EF1B62"/>
    <w:rsid w:val="00EF54C2"/>
    <w:rsid w:val="00EF5CD4"/>
    <w:rsid w:val="00EF6FE9"/>
    <w:rsid w:val="00F03444"/>
    <w:rsid w:val="00F042CF"/>
    <w:rsid w:val="00F21EB0"/>
    <w:rsid w:val="00F21F12"/>
    <w:rsid w:val="00F22667"/>
    <w:rsid w:val="00F33431"/>
    <w:rsid w:val="00F3711F"/>
    <w:rsid w:val="00F375BC"/>
    <w:rsid w:val="00F422E7"/>
    <w:rsid w:val="00F47237"/>
    <w:rsid w:val="00F56AD4"/>
    <w:rsid w:val="00F64A5D"/>
    <w:rsid w:val="00F64FD0"/>
    <w:rsid w:val="00F716A5"/>
    <w:rsid w:val="00F77CDD"/>
    <w:rsid w:val="00F84EFD"/>
    <w:rsid w:val="00F87176"/>
    <w:rsid w:val="00F90543"/>
    <w:rsid w:val="00F91ADF"/>
    <w:rsid w:val="00FA0969"/>
    <w:rsid w:val="00FA3963"/>
    <w:rsid w:val="00FA444C"/>
    <w:rsid w:val="00FA5741"/>
    <w:rsid w:val="00FB0393"/>
    <w:rsid w:val="00FB39D0"/>
    <w:rsid w:val="00FB424A"/>
    <w:rsid w:val="00FB69CA"/>
    <w:rsid w:val="00FB7415"/>
    <w:rsid w:val="00FC0478"/>
    <w:rsid w:val="00FC1C1B"/>
    <w:rsid w:val="00FC2000"/>
    <w:rsid w:val="00FC74CF"/>
    <w:rsid w:val="00FD4756"/>
    <w:rsid w:val="00FD7C41"/>
    <w:rsid w:val="00FE0D90"/>
    <w:rsid w:val="00FE2AFB"/>
    <w:rsid w:val="00FE7030"/>
    <w:rsid w:val="00FF5329"/>
    <w:rsid w:val="03352A40"/>
    <w:rsid w:val="037DE9EA"/>
    <w:rsid w:val="04F71EA6"/>
    <w:rsid w:val="074C8CA7"/>
    <w:rsid w:val="098B5102"/>
    <w:rsid w:val="0A6735E0"/>
    <w:rsid w:val="0A802374"/>
    <w:rsid w:val="0AE12037"/>
    <w:rsid w:val="0E904510"/>
    <w:rsid w:val="0EE6A9A7"/>
    <w:rsid w:val="1307001D"/>
    <w:rsid w:val="142D1525"/>
    <w:rsid w:val="196B659B"/>
    <w:rsid w:val="1CCA91AC"/>
    <w:rsid w:val="1CE0F579"/>
    <w:rsid w:val="1EF5D018"/>
    <w:rsid w:val="2018963B"/>
    <w:rsid w:val="21B4669C"/>
    <w:rsid w:val="239ABC97"/>
    <w:rsid w:val="26C5DD47"/>
    <w:rsid w:val="27AA4D75"/>
    <w:rsid w:val="28B02FC9"/>
    <w:rsid w:val="2A57BF4F"/>
    <w:rsid w:val="317033D5"/>
    <w:rsid w:val="34A7D497"/>
    <w:rsid w:val="34EDC7A5"/>
    <w:rsid w:val="358EDE43"/>
    <w:rsid w:val="379CC6BE"/>
    <w:rsid w:val="3DE7D7A3"/>
    <w:rsid w:val="40F69556"/>
    <w:rsid w:val="445A7672"/>
    <w:rsid w:val="4B152AEC"/>
    <w:rsid w:val="50746664"/>
    <w:rsid w:val="5228E712"/>
    <w:rsid w:val="547930D9"/>
    <w:rsid w:val="585F76E7"/>
    <w:rsid w:val="58E530A8"/>
    <w:rsid w:val="5AA2D569"/>
    <w:rsid w:val="5F1FE5AC"/>
    <w:rsid w:val="6378611C"/>
    <w:rsid w:val="65671456"/>
    <w:rsid w:val="69C1DFF8"/>
    <w:rsid w:val="6B39A577"/>
    <w:rsid w:val="6B93F937"/>
    <w:rsid w:val="7126C1C6"/>
    <w:rsid w:val="71EA346D"/>
    <w:rsid w:val="7271A735"/>
    <w:rsid w:val="74770ED7"/>
    <w:rsid w:val="7730452B"/>
    <w:rsid w:val="79270CAF"/>
    <w:rsid w:val="7A47903E"/>
    <w:rsid w:val="7CDDB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22C49"/>
  <w15:chartTrackingRefBased/>
  <w15:docId w15:val="{C63EF00E-0561-450C-B28F-F3EAFEA0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DF"/>
    <w:pPr>
      <w:spacing w:after="0" w:line="260" w:lineRule="exact"/>
      <w:ind w:left="1134" w:right="680"/>
    </w:pPr>
    <w:rPr>
      <w:rFonts w:ascii="Courier New" w:eastAsia="Times New Roman" w:hAnsi="Courier New" w:cs="Courier New"/>
      <w:spacing w:val="-2"/>
      <w:w w:val="99"/>
      <w:kern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rsid w:val="007F06F0"/>
    <w:pPr>
      <w:widowControl w:val="0"/>
      <w:spacing w:after="0" w:line="260" w:lineRule="exact"/>
    </w:pPr>
    <w:rPr>
      <w:rFonts w:ascii="Times New Roman" w:eastAsia="Times New Roman" w:hAnsi="Times New Roman" w:cs="Times New Roman"/>
      <w:smallCaps/>
      <w:noProof/>
      <w:spacing w:val="20"/>
      <w:kern w:val="15"/>
      <w:sz w:val="15"/>
      <w:szCs w:val="15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F06F0"/>
    <w:rPr>
      <w:rFonts w:ascii="Times New Roman" w:eastAsia="Times New Roman" w:hAnsi="Times New Roman" w:cs="Times New Roman"/>
      <w:smallCaps/>
      <w:noProof/>
      <w:spacing w:val="20"/>
      <w:kern w:val="15"/>
      <w:sz w:val="15"/>
      <w:szCs w:val="15"/>
      <w:lang w:val="en-US"/>
    </w:rPr>
  </w:style>
  <w:style w:type="paragraph" w:customStyle="1" w:styleId="HdMemorandum">
    <w:name w:val="Hd Memorandum"/>
    <w:basedOn w:val="Header"/>
    <w:rsid w:val="007F06F0"/>
    <w:pPr>
      <w:spacing w:line="120" w:lineRule="exact"/>
      <w:jc w:val="right"/>
    </w:pPr>
    <w:rPr>
      <w:caps/>
      <w:smallCaps w:val="0"/>
      <w:w w:val="113"/>
      <w:kern w:val="12"/>
      <w:sz w:val="12"/>
      <w:szCs w:val="12"/>
    </w:rPr>
  </w:style>
  <w:style w:type="paragraph" w:customStyle="1" w:styleId="HdFirstPage">
    <w:name w:val="Hd FirstPage"/>
    <w:rsid w:val="007F06F0"/>
    <w:pPr>
      <w:widowControl w:val="0"/>
      <w:spacing w:after="0" w:line="840" w:lineRule="exact"/>
      <w:jc w:val="right"/>
    </w:pPr>
    <w:rPr>
      <w:rFonts w:ascii="Times New Roman" w:eastAsia="Times New Roman" w:hAnsi="Times New Roman" w:cs="Times New Roman"/>
      <w:noProof/>
      <w:spacing w:val="-5"/>
      <w:w w:val="95"/>
      <w:kern w:val="44"/>
      <w:sz w:val="44"/>
      <w:szCs w:val="44"/>
      <w:lang w:val="en-US"/>
    </w:rPr>
  </w:style>
  <w:style w:type="paragraph" w:customStyle="1" w:styleId="HdNormal">
    <w:name w:val="Hd Normal"/>
    <w:rsid w:val="007F06F0"/>
    <w:pPr>
      <w:widowControl w:val="0"/>
      <w:spacing w:after="0" w:line="260" w:lineRule="exact"/>
    </w:pPr>
    <w:rPr>
      <w:rFonts w:ascii="Courier New" w:eastAsia="Times New Roman" w:hAnsi="Courier New" w:cs="Courier New"/>
      <w:noProof/>
      <w:spacing w:val="-2"/>
      <w:w w:val="99"/>
      <w:kern w:val="22"/>
      <w:lang w:val="en-US"/>
    </w:rPr>
  </w:style>
  <w:style w:type="character" w:styleId="PageNumber">
    <w:name w:val="page number"/>
    <w:rsid w:val="007F06F0"/>
    <w:rPr>
      <w:rFonts w:ascii="Courier New" w:hAnsi="Courier New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7F06F0"/>
    <w:pPr>
      <w:ind w:left="720"/>
      <w:contextualSpacing/>
    </w:pPr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112985"/>
    <w:pPr>
      <w:spacing w:line="240" w:lineRule="auto"/>
      <w:ind w:left="0" w:right="0"/>
    </w:pPr>
    <w:rPr>
      <w:rFonts w:asciiTheme="minorHAnsi" w:eastAsiaTheme="minorHAnsi" w:hAnsiTheme="minorHAnsi" w:cstheme="minorBidi"/>
      <w:spacing w:val="0"/>
      <w:w w:val="100"/>
      <w:kern w:val="0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1129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985"/>
    <w:rPr>
      <w:vertAlign w:val="superscript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112985"/>
    <w:pPr>
      <w:spacing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112985"/>
    <w:rPr>
      <w:rFonts w:ascii="Courier New" w:eastAsia="Times New Roman" w:hAnsi="Courier New" w:cs="Courier New"/>
      <w:spacing w:val="-2"/>
      <w:w w:val="99"/>
      <w:kern w:val="22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42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259"/>
    <w:rPr>
      <w:rFonts w:ascii="Courier New" w:eastAsia="Times New Roman" w:hAnsi="Courier New" w:cs="Courier New"/>
      <w:spacing w:val="-2"/>
      <w:w w:val="99"/>
      <w:kern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6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8D3"/>
    <w:rPr>
      <w:rFonts w:ascii="Courier New" w:eastAsia="Times New Roman" w:hAnsi="Courier New" w:cs="Courier New"/>
      <w:spacing w:val="-2"/>
      <w:w w:val="99"/>
      <w:kern w:val="2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8D3"/>
    <w:rPr>
      <w:rFonts w:ascii="Courier New" w:eastAsia="Times New Roman" w:hAnsi="Courier New" w:cs="Courier New"/>
      <w:b/>
      <w:bCs/>
      <w:spacing w:val="-2"/>
      <w:w w:val="99"/>
      <w:kern w:val="22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D3"/>
    <w:rPr>
      <w:rFonts w:ascii="Segoe UI" w:eastAsia="Times New Roman" w:hAnsi="Segoe UI" w:cs="Segoe UI"/>
      <w:spacing w:val="-2"/>
      <w:w w:val="99"/>
      <w:kern w:val="22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B31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B31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436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3B0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8004E"/>
    <w:pPr>
      <w:spacing w:after="0" w:line="240" w:lineRule="auto"/>
    </w:pPr>
    <w:rPr>
      <w:rFonts w:ascii="Courier New" w:eastAsia="Times New Roman" w:hAnsi="Courier New" w:cs="Courier New"/>
      <w:spacing w:val="-2"/>
      <w:w w:val="99"/>
      <w:kern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9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4F25E6497ED43898D504973DBDCA9" ma:contentTypeVersion="13" ma:contentTypeDescription="Create a new document." ma:contentTypeScope="" ma:versionID="c88d201c4cbc89b9ef00bf5a360c69ce">
  <xsd:schema xmlns:xsd="http://www.w3.org/2001/XMLSchema" xmlns:xs="http://www.w3.org/2001/XMLSchema" xmlns:p="http://schemas.microsoft.com/office/2006/metadata/properties" xmlns:ns2="4f447018-c40e-40e5-80f8-c919516cf764" xmlns:ns3="6b41ce5a-22ff-4aef-bca2-14b56bf0aa25" targetNamespace="http://schemas.microsoft.com/office/2006/metadata/properties" ma:root="true" ma:fieldsID="23f0d73e2674c2e46f911f5f2e8921eb" ns2:_="" ns3:_="">
    <xsd:import namespace="4f447018-c40e-40e5-80f8-c919516cf764"/>
    <xsd:import namespace="6b41ce5a-22ff-4aef-bca2-14b56bf0aa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47018-c40e-40e5-80f8-c919516cf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1ce5a-22ff-4aef-bca2-14b56bf0a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AC480E-257A-4062-B751-B8FC024784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7C6758-FFAA-43E0-B521-977B34A40B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EFF698-95EE-4934-848E-C58FB7B6E1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03C97C-14D7-42B5-A634-6EF650F27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47018-c40e-40e5-80f8-c919516cf764"/>
    <ds:schemaRef ds:uri="6b41ce5a-22ff-4aef-bca2-14b56bf0aa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Saint-Pierre, Étienne - AGRI/AGRI</dc:creator>
  <cp:keywords/>
  <dc:description/>
  <cp:lastModifiedBy>Benson Sim</cp:lastModifiedBy>
  <cp:revision>3</cp:revision>
  <dcterms:created xsi:type="dcterms:W3CDTF">2022-02-01T18:25:00Z</dcterms:created>
  <dcterms:modified xsi:type="dcterms:W3CDTF">2022-02-01T18:39:00Z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0x0101007024F25E6497ED43898D504973DBDCA9</vt:lpwstr>
  </property>
</Properties>
</file>